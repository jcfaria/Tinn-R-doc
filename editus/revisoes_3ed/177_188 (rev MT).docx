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center" w:pos="2179"/>
        </w:tabs>
        <w:ind w:left="-15" w:firstLine="0"/>
        <w:rPr>
          <w:lang w:val="en-US"/>
        </w:rPr>
      </w:pPr>
      <w:r>
        <w:rPr>
          <w:sz w:val="22"/>
          <w:lang w:val="en-US"/>
        </w:rPr>
        <w:t>A.1</w:t>
      </w:r>
      <w:r>
        <w:rPr>
          <w:sz w:val="22"/>
          <w:lang w:val="en-US"/>
        </w:rPr>
        <w:tab/>
      </w:r>
      <w:r>
        <w:rPr>
          <w:sz w:val="22"/>
          <w:lang w:val="en-US"/>
        </w:rPr>
        <w:t>V</w:t>
      </w:r>
      <w:r>
        <w:rPr>
          <w:lang w:val="en-US"/>
        </w:rPr>
        <w:t xml:space="preserve">ERSIONS RELEASED IN </w:t>
      </w:r>
      <w:r>
        <w:rPr>
          <w:sz w:val="22"/>
          <w:lang w:val="en-US"/>
        </w:rPr>
        <w:t>2019 (05)</w:t>
      </w:r>
    </w:p>
    <w:p>
      <w:pPr>
        <w:spacing w:after="214" w:line="259" w:lineRule="auto"/>
        <w:ind w:left="2" w:right="0" w:hanging="10"/>
        <w:jc w:val="left"/>
        <w:rPr>
          <w:lang w:val="en-US"/>
        </w:rPr>
      </w:pPr>
      <w:r>
        <w:rPr>
          <w:i/>
          <w:color w:val="010101"/>
          <w:lang w:val="en-US"/>
        </w:rPr>
        <w:t>5.4.1.1 (to be released)</w:t>
      </w:r>
    </w:p>
    <w:p>
      <w:pPr>
        <w:numPr>
          <w:ilvl w:val="0"/>
          <w:numId w:val="1"/>
        </w:numPr>
        <w:spacing w:after="299"/>
        <w:ind w:left="589" w:right="1652" w:hanging="211"/>
      </w:pPr>
      <w:r>
        <w:rPr>
          <w:lang w:val="en-US"/>
        </w:rPr>
        <w:t xml:space="preserve">We are looking for the maximum freedom and efficiency to interact with the R interpreter. </w:t>
      </w:r>
      <w:del w:id="0" w:author="Mayara/Tikinet" w:date="2019-10-09T10:40:11Z">
        <w:r>
          <w:rPr>
            <w:lang w:val="en-US"/>
          </w:rPr>
          <w:delText>In this sense</w:delText>
        </w:r>
      </w:del>
      <w:ins w:id="1" w:author="Mayara/Tikinet" w:date="2019-10-09T10:40:11Z">
        <w:r>
          <w:rPr/>
          <w:t>T</w:t>
        </w:r>
      </w:ins>
      <w:ins w:id="2" w:author="Mayara/Tikinet" w:date="2019-10-09T10:40:12Z">
        <w:r>
          <w:rPr/>
          <w:t>hus</w:t>
        </w:r>
      </w:ins>
      <w:r>
        <w:t xml:space="preserve">, improvements have been made to the </w:t>
      </w:r>
      <w:r>
        <w:rPr>
          <w:rFonts w:ascii="Calibri" w:hAnsi="Calibri" w:eastAsia="Calibri" w:cs="Calibri"/>
          <w:sz w:val="20"/>
        </w:rPr>
        <w:t xml:space="preserve">Rterm IO </w:t>
      </w:r>
      <w:r>
        <w:t>interface</w:t>
      </w:r>
      <w:ins w:id="3" w:author="Mayara/Tikinet" w:date="2019-10-09T10:42:33Z">
        <w:r>
          <w:rPr/>
          <w:t>,</w:t>
        </w:r>
      </w:ins>
      <w:r>
        <w:t xml:space="preserve"> and some of the restrictions on editing inside of this interface (mainly related to</w:t>
      </w:r>
      <w:ins w:id="4" w:author="Mayara/Tikinet" w:date="2019-10-09T10:46:27Z">
        <w:r>
          <w:rPr/>
          <w:t xml:space="preserve"> </w:t>
        </w:r>
      </w:ins>
      <w:ins w:id="5" w:author="Mayara/Tikinet" w:date="2019-10-09T10:46:28Z">
        <w:r>
          <w:rPr/>
          <w:t>the</w:t>
        </w:r>
      </w:ins>
      <w:r>
        <w:t xml:space="preserve"> last line or the prompt) have been removed.</w:t>
      </w:r>
    </w:p>
    <w:p>
      <w:pPr>
        <w:numPr>
          <w:ilvl w:val="0"/>
          <w:numId w:val="1"/>
        </w:numPr>
        <w:spacing w:after="299"/>
        <w:ind w:left="589" w:right="1652" w:hanging="211"/>
      </w:pPr>
      <w:r>
        <w:t>From now</w:t>
      </w:r>
      <w:ins w:id="6" w:author="Mayara/Tikinet" w:date="2019-10-09T10:47:51Z">
        <w:r>
          <w:rPr/>
          <w:t xml:space="preserve"> on</w:t>
        </w:r>
      </w:ins>
      <w:r>
        <w:t xml:space="preserve">, to send any line (or just one small selection) to the R interpreter, you must press the </w:t>
      </w:r>
      <w:r>
        <w:rPr>
          <w:b/>
        </w:rPr>
        <w:t xml:space="preserve">CTRL </w:t>
      </w:r>
      <w:r>
        <w:rPr>
          <w:rFonts w:ascii="Calibri" w:hAnsi="Calibri" w:eastAsia="Calibri" w:cs="Calibri"/>
          <w:b/>
        </w:rPr>
        <w:t xml:space="preserve">+ </w:t>
      </w:r>
      <w:r>
        <w:rPr>
          <w:b/>
        </w:rPr>
        <w:t xml:space="preserve">ENTER </w:t>
      </w:r>
      <w:r>
        <w:t xml:space="preserve">shortcut keys (not user configurable). </w:t>
      </w:r>
      <w:del w:id="7" w:author="Mayara/Tikinet" w:date="2019-10-09T10:51:14Z">
        <w:r>
          <w:rPr>
            <w:i/>
          </w:rPr>
          <w:delText>I</w:delText>
        </w:r>
      </w:del>
      <w:del w:id="8" w:author="Mayara/Tikinet" w:date="2019-10-09T10:51:13Z">
        <w:r>
          <w:rPr>
            <w:i/>
          </w:rPr>
          <w:delText xml:space="preserve">t is not recommended to </w:delText>
        </w:r>
      </w:del>
      <w:r>
        <w:rPr>
          <w:i/>
        </w:rPr>
        <w:t>Send</w:t>
      </w:r>
      <w:ins w:id="9" w:author="Mayara/Tikinet" w:date="2019-10-09T10:50:54Z">
        <w:r>
          <w:rPr>
            <w:i/>
          </w:rPr>
          <w:t>i</w:t>
        </w:r>
      </w:ins>
      <w:ins w:id="10" w:author="Mayara/Tikinet" w:date="2019-10-09T10:50:55Z">
        <w:r>
          <w:rPr>
            <w:i/>
          </w:rPr>
          <w:t>ng</w:t>
        </w:r>
      </w:ins>
      <w:r>
        <w:rPr>
          <w:i/>
        </w:rPr>
        <w:t xml:space="preserve"> selection of more than one line of code in this way</w:t>
      </w:r>
      <w:ins w:id="11" w:author="Mayara/Tikinet" w:date="2019-10-09T10:51:01Z">
        <w:r>
          <w:rPr>
            <w:i/>
          </w:rPr>
          <w:t xml:space="preserve"> </w:t>
        </w:r>
      </w:ins>
      <w:ins w:id="12" w:author="Mayara/Tikinet" w:date="2019-10-09T10:51:09Z">
        <w:r>
          <w:rPr>
            <w:i/>
          </w:rPr>
          <w:t>is not recommended</w:t>
        </w:r>
      </w:ins>
      <w:r>
        <w:t>.</w:t>
      </w:r>
    </w:p>
    <w:p>
      <w:pPr>
        <w:numPr>
          <w:ilvl w:val="0"/>
          <w:numId w:val="1"/>
        </w:numPr>
        <w:spacing w:after="329"/>
        <w:ind w:left="589" w:right="1652" w:hanging="211"/>
      </w:pPr>
      <w:r>
        <w:t xml:space="preserve">The </w:t>
      </w:r>
      <w:r>
        <w:rPr>
          <w:rFonts w:ascii="Calibri" w:hAnsi="Calibri" w:eastAsia="Calibri" w:cs="Calibri"/>
          <w:sz w:val="20"/>
        </w:rPr>
        <w:t xml:space="preserve">R history </w:t>
      </w:r>
      <w:r>
        <w:t xml:space="preserve">can be viewed (and searched) in a new synEdit completion window. The shortcut (not user configurable) is </w:t>
      </w:r>
      <w:r>
        <w:rPr>
          <w:b/>
        </w:rPr>
        <w:t xml:space="preserve">CTRL </w:t>
      </w:r>
      <w:r>
        <w:rPr>
          <w:rFonts w:ascii="Calibri" w:hAnsi="Calibri" w:eastAsia="Calibri" w:cs="Calibri"/>
          <w:b/>
        </w:rPr>
        <w:t xml:space="preserve">+ </w:t>
      </w:r>
      <w:r>
        <w:rPr>
          <w:b/>
        </w:rPr>
        <w:t xml:space="preserve">ALT </w:t>
      </w:r>
      <w:r>
        <w:rPr>
          <w:rFonts w:ascii="Calibri" w:hAnsi="Calibri" w:eastAsia="Calibri" w:cs="Calibri"/>
          <w:b/>
        </w:rPr>
        <w:t xml:space="preserve">+ </w:t>
      </w:r>
      <w:r>
        <w:rPr>
          <w:b/>
        </w:rPr>
        <w:t>SPACE</w:t>
      </w:r>
      <w:r>
        <w:t>.</w:t>
      </w:r>
    </w:p>
    <w:p>
      <w:pPr>
        <w:numPr>
          <w:ilvl w:val="0"/>
          <w:numId w:val="1"/>
        </w:numPr>
        <w:spacing w:after="284" w:line="286" w:lineRule="auto"/>
        <w:ind w:left="589" w:right="1652" w:hanging="211"/>
        <w:rPr>
          <w:lang w:val="en-US"/>
        </w:rPr>
      </w:pPr>
      <w:r>
        <w:rPr>
          <w:lang w:val="en-US"/>
        </w:rPr>
        <w:t xml:space="preserve">The </w:t>
      </w:r>
      <w:r>
        <w:rPr>
          <w:rFonts w:ascii="Calibri" w:hAnsi="Calibri" w:eastAsia="Calibri" w:cs="Calibri"/>
          <w:sz w:val="20"/>
          <w:lang w:val="en-US"/>
        </w:rPr>
        <w:t xml:space="preserve">R highlighter </w:t>
      </w:r>
      <w:r>
        <w:rPr>
          <w:lang w:val="en-US"/>
        </w:rPr>
        <w:t>was improved, has new objects and</w:t>
      </w:r>
      <w:ins w:id="13" w:author="Mayara/Tikinet" w:date="2019-10-09T10:55:01Z">
        <w:r>
          <w:rPr/>
          <w:t>,</w:t>
        </w:r>
      </w:ins>
      <w:r>
        <w:rPr>
          <w:lang w:val="en-US"/>
        </w:rPr>
        <w:t xml:space="preserve"> from now</w:t>
      </w:r>
      <w:ins w:id="14" w:author="Mayara/Tikinet" w:date="2019-10-09T10:53:49Z">
        <w:r>
          <w:rPr/>
          <w:t xml:space="preserve"> </w:t>
        </w:r>
      </w:ins>
      <w:ins w:id="15" w:author="Mayara/Tikinet" w:date="2019-10-09T10:53:50Z">
        <w:r>
          <w:rPr/>
          <w:t>on</w:t>
        </w:r>
      </w:ins>
      <w:ins w:id="16" w:author="Mayara/Tikinet" w:date="2019-10-09T10:55:04Z">
        <w:r>
          <w:rPr/>
          <w:t>,</w:t>
        </w:r>
      </w:ins>
      <w:r>
        <w:rPr>
          <w:lang w:val="en-US"/>
        </w:rPr>
        <w:t xml:space="preserve"> </w:t>
      </w:r>
      <w:ins w:id="17" w:author="Mayara/Tikinet" w:date="2019-10-09T10:55:11Z">
        <w:r>
          <w:rPr/>
          <w:t>w</w:t>
        </w:r>
      </w:ins>
      <w:ins w:id="18" w:author="Mayara/Tikinet" w:date="2019-10-09T10:55:12Z">
        <w:r>
          <w:rPr/>
          <w:t>ill</w:t>
        </w:r>
      </w:ins>
      <w:ins w:id="19" w:author="Mayara/Tikinet" w:date="2019-10-09T10:55:13Z">
        <w:r>
          <w:rPr/>
          <w:t xml:space="preserve"> be</w:t>
        </w:r>
      </w:ins>
      <w:del w:id="20" w:author="Mayara/Tikinet" w:date="2019-10-09T10:55:11Z">
        <w:r>
          <w:rPr>
            <w:lang w:val="en-US"/>
          </w:rPr>
          <w:delText>i</w:delText>
        </w:r>
      </w:del>
      <w:del w:id="21" w:author="Mayara/Tikinet" w:date="2019-10-09T10:55:10Z">
        <w:r>
          <w:rPr>
            <w:lang w:val="en-US"/>
          </w:rPr>
          <w:delText>t i</w:delText>
        </w:r>
      </w:del>
      <w:del w:id="22" w:author="Mayara/Tikinet" w:date="2019-10-09T10:55:09Z">
        <w:r>
          <w:rPr>
            <w:lang w:val="en-US"/>
          </w:rPr>
          <w:delText>s</w:delText>
        </w:r>
      </w:del>
      <w:r>
        <w:rPr>
          <w:lang w:val="en-US"/>
        </w:rPr>
        <w:t xml:space="preserve"> case dependent, </w:t>
      </w:r>
      <w:ins w:id="23" w:author="Mayara/Tikinet" w:date="2019-10-09T10:55:38Z">
        <w:r>
          <w:rPr/>
          <w:t>tha</w:t>
        </w:r>
      </w:ins>
      <w:ins w:id="24" w:author="Mayara/Tikinet" w:date="2019-10-09T10:55:39Z">
        <w:r>
          <w:rPr/>
          <w:t>t</w:t>
        </w:r>
      </w:ins>
      <w:del w:id="25" w:author="Mayara/Tikinet" w:date="2019-10-09T10:55:37Z">
        <w:r>
          <w:rPr>
            <w:lang w:val="en-US"/>
          </w:rPr>
          <w:delText>it</w:delText>
        </w:r>
      </w:del>
      <w:r>
        <w:rPr>
          <w:lang w:val="en-US"/>
        </w:rPr>
        <w:t xml:space="preserve"> is, it will highlight</w:t>
      </w:r>
      <w:del w:id="26" w:author="Mayara/Tikinet" w:date="2019-10-09T10:59:05Z">
        <w:r>
          <w:rPr>
            <w:lang w:val="en-US"/>
          </w:rPr>
          <w:delText>er</w:delText>
        </w:r>
      </w:del>
      <w:r>
        <w:rPr>
          <w:lang w:val="en-US"/>
        </w:rPr>
        <w:t>, for example</w:t>
      </w:r>
      <w:ins w:id="27" w:author="Mayara/Tikinet" w:date="2019-10-09T11:01:04Z">
        <w:r>
          <w:rPr/>
          <w:t>,</w:t>
        </w:r>
      </w:ins>
      <w:r>
        <w:rPr>
          <w:lang w:val="en-US"/>
        </w:rPr>
        <w:t xml:space="preserve"> </w:t>
      </w:r>
      <w:r>
        <w:rPr>
          <w:b/>
          <w:lang w:val="en-US"/>
        </w:rPr>
        <w:t xml:space="preserve">LETTERS, letters, CO2, co2, ... </w:t>
      </w:r>
      <w:r>
        <w:rPr>
          <w:lang w:val="en-US"/>
        </w:rPr>
        <w:t>in the same way.</w:t>
      </w:r>
    </w:p>
    <w:p>
      <w:pPr>
        <w:numPr>
          <w:ilvl w:val="0"/>
          <w:numId w:val="1"/>
        </w:numPr>
        <w:spacing w:after="305"/>
        <w:ind w:left="589" w:right="1652" w:hanging="211"/>
      </w:pPr>
      <w:r>
        <w:t xml:space="preserve">Some parts of the Object Pascal </w:t>
      </w:r>
      <w:r>
        <w:rPr>
          <w:b/>
        </w:rPr>
        <w:t xml:space="preserve">pipe </w:t>
      </w:r>
      <w:r>
        <w:t>were rewritten.</w:t>
      </w:r>
    </w:p>
    <w:p>
      <w:pPr>
        <w:numPr>
          <w:ilvl w:val="0"/>
          <w:numId w:val="1"/>
        </w:numPr>
        <w:spacing w:after="314"/>
        <w:ind w:left="589" w:right="1652" w:hanging="211"/>
      </w:pPr>
      <w:r>
        <w:t>From this version</w:t>
      </w:r>
      <w:ins w:id="28" w:author="Mayara/Tikinet" w:date="2019-10-09T11:02:23Z">
        <w:r>
          <w:rPr/>
          <w:t>,</w:t>
        </w:r>
      </w:ins>
      <w:r>
        <w:t xml:space="preserve"> the instructions stored in </w:t>
      </w:r>
      <w:r>
        <w:rPr>
          <w:rFonts w:ascii="Calibri" w:hAnsi="Calibri" w:eastAsia="Calibri" w:cs="Calibri"/>
          <w:sz w:val="20"/>
        </w:rPr>
        <w:t xml:space="preserve">R history </w:t>
      </w:r>
      <w:r>
        <w:t>are only those typed</w:t>
      </w:r>
      <w:ins w:id="29" w:author="Mayara/Tikinet" w:date="2019-10-09T11:13:49Z">
        <w:r>
          <w:rPr/>
          <w:t xml:space="preserve"> i</w:t>
        </w:r>
      </w:ins>
      <w:ins w:id="30" w:author="Mayara/Tikinet" w:date="2019-10-09T11:13:50Z">
        <w:r>
          <w:rPr/>
          <w:t>n</w:t>
        </w:r>
      </w:ins>
      <w:r>
        <w:t xml:space="preserve"> and submitted directly </w:t>
      </w:r>
      <w:del w:id="31" w:author="Mayara/Tikinet" w:date="2019-10-09T11:13:47Z">
        <w:r>
          <w:rPr>
            <w:lang w:val="en-US"/>
          </w:rPr>
          <w:delText>in</w:delText>
        </w:r>
      </w:del>
      <w:ins w:id="32" w:author="Mayara/Tikinet" w:date="2019-10-09T11:13:47Z">
        <w:r>
          <w:rPr/>
          <w:t>to</w:t>
        </w:r>
      </w:ins>
      <w:r>
        <w:t xml:space="preserve"> the </w:t>
      </w:r>
      <w:r>
        <w:rPr>
          <w:rFonts w:ascii="Calibri" w:hAnsi="Calibri" w:eastAsia="Calibri" w:cs="Calibri"/>
          <w:sz w:val="20"/>
        </w:rPr>
        <w:t xml:space="preserve">Rterm IO </w:t>
      </w:r>
      <w:r>
        <w:t>interface.</w:t>
      </w:r>
    </w:p>
    <w:p>
      <w:pPr>
        <w:numPr>
          <w:ilvl w:val="0"/>
          <w:numId w:val="1"/>
        </w:numPr>
        <w:spacing w:after="453"/>
        <w:ind w:left="589" w:right="1652" w:hanging="211"/>
      </w:pPr>
      <w:r>
        <w:t xml:space="preserve">The highlighter identifier </w:t>
      </w:r>
      <w:r>
        <w:rPr>
          <w:rFonts w:ascii="Calibri" w:hAnsi="Calibri" w:eastAsia="Calibri" w:cs="Calibri"/>
          <w:sz w:val="20"/>
        </w:rPr>
        <w:t xml:space="preserve">Note </w:t>
      </w:r>
      <w:r>
        <w:t xml:space="preserve">was renamed to </w:t>
      </w:r>
      <w:r>
        <w:rPr>
          <w:rFonts w:ascii="Calibri" w:hAnsi="Calibri" w:eastAsia="Calibri" w:cs="Calibri"/>
          <w:sz w:val="20"/>
        </w:rPr>
        <w:t>Note_0</w:t>
      </w:r>
      <w:r>
        <w:t>. It make</w:t>
      </w:r>
      <w:ins w:id="33" w:author="Mayara/Tikinet" w:date="2019-10-09T11:05:32Z">
        <w:r>
          <w:rPr/>
          <w:t>s</w:t>
        </w:r>
      </w:ins>
      <w:r>
        <w:t xml:space="preserve"> more sense since</w:t>
      </w:r>
      <w:del w:id="34" w:author="Mayara/Tikinet" w:date="2019-10-09T11:07:24Z">
        <w:r>
          <w:rPr/>
          <w:delText xml:space="preserve"> it were created</w:delText>
        </w:r>
      </w:del>
      <w:r>
        <w:t xml:space="preserve"> </w:t>
      </w:r>
      <w:r>
        <w:rPr>
          <w:rFonts w:ascii="Calibri" w:hAnsi="Calibri" w:eastAsia="Calibri" w:cs="Calibri"/>
          <w:sz w:val="20"/>
        </w:rPr>
        <w:t xml:space="preserve">Note_1 </w:t>
      </w:r>
      <w:r>
        <w:t xml:space="preserve">and </w:t>
      </w:r>
      <w:r>
        <w:rPr>
          <w:rFonts w:ascii="Calibri" w:hAnsi="Calibri" w:eastAsia="Calibri" w:cs="Calibri"/>
          <w:sz w:val="20"/>
        </w:rPr>
        <w:t>Note_2</w:t>
      </w:r>
      <w:ins w:id="35" w:author="Mayara/Tikinet" w:date="2019-10-09T11:07:28Z">
        <w:r>
          <w:rPr>
            <w:rFonts w:ascii="Calibri" w:hAnsi="Calibri" w:eastAsia="Calibri" w:cs="Calibri"/>
            <w:sz w:val="20"/>
          </w:rPr>
          <w:t xml:space="preserve"> </w:t>
        </w:r>
      </w:ins>
      <w:ins w:id="36" w:author="Mayara/Tikinet" w:date="2019-10-09T11:07:29Z">
        <w:r>
          <w:rPr/>
          <w:t>were created</w:t>
        </w:r>
      </w:ins>
      <w:r>
        <w:rPr>
          <w:rFonts w:ascii="Calibri" w:hAnsi="Calibri" w:eastAsia="Calibri" w:cs="Calibri"/>
          <w:sz w:val="20"/>
        </w:rPr>
        <w:t xml:space="preserve"> </w:t>
      </w:r>
      <w:r>
        <w:t>in previous version.</w:t>
      </w:r>
    </w:p>
    <w:p>
      <w:pPr>
        <w:spacing w:after="245" w:line="259" w:lineRule="auto"/>
        <w:ind w:left="2" w:right="0" w:hanging="10"/>
        <w:jc w:val="left"/>
      </w:pPr>
      <w:r>
        <w:rPr>
          <w:i/>
          <w:color w:val="010101"/>
        </w:rPr>
        <w:t>5.3.4.1 (apr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22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2019)</w:t>
      </w:r>
    </w:p>
    <w:p>
      <w:pPr>
        <w:numPr>
          <w:ilvl w:val="0"/>
          <w:numId w:val="1"/>
        </w:numPr>
        <w:spacing w:after="454"/>
        <w:ind w:left="589" w:right="1652" w:hanging="211"/>
      </w:pPr>
      <w:r>
        <w:t xml:space="preserve">Two new identifiers have been added to highlighters </w:t>
      </w:r>
      <w:r>
        <w:rPr>
          <w:b/>
        </w:rPr>
        <w:t xml:space="preserve">R </w:t>
      </w:r>
      <w:r>
        <w:t xml:space="preserve">and </w:t>
      </w:r>
      <w:r>
        <w:rPr>
          <w:b/>
        </w:rPr>
        <w:t>Text</w:t>
      </w:r>
      <w:r>
        <w:t xml:space="preserve">: </w:t>
      </w:r>
      <w:r>
        <w:rPr>
          <w:rFonts w:ascii="Calibri" w:hAnsi="Calibri" w:eastAsia="Calibri" w:cs="Calibri"/>
          <w:sz w:val="20"/>
        </w:rPr>
        <w:t xml:space="preserve">Note_1 </w:t>
      </w:r>
      <w:r>
        <w:t xml:space="preserve">and </w:t>
      </w:r>
      <w:r>
        <w:rPr>
          <w:rFonts w:ascii="Calibri" w:hAnsi="Calibri" w:eastAsia="Calibri" w:cs="Calibri"/>
          <w:sz w:val="20"/>
        </w:rPr>
        <w:t>Note_2</w:t>
      </w:r>
      <w:r>
        <w:t>. They are useful</w:t>
      </w:r>
      <w:del w:id="37" w:author="Mayara/Tikinet" w:date="2019-10-09T11:10:07Z">
        <w:r>
          <w:rPr/>
          <w:delText xml:space="preserve"> to be used</w:delText>
        </w:r>
      </w:del>
      <w:r>
        <w:t xml:space="preserve"> as differentiated marks (now in three levels) in scripts and texts.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5.3.3.1 (fev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25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2019)</w:t>
      </w:r>
    </w:p>
    <w:p>
      <w:pPr>
        <w:numPr>
          <w:ilvl w:val="0"/>
          <w:numId w:val="1"/>
        </w:numPr>
        <w:spacing w:after="309"/>
        <w:ind w:left="589" w:right="1652" w:hanging="211"/>
      </w:pPr>
      <w:r>
        <w:t>Bug(s) fixed:</w:t>
      </w:r>
    </w:p>
    <w:p>
      <w:pPr>
        <w:ind w:left="1131" w:right="1652" w:hanging="232"/>
      </w:pPr>
      <w:r>
        <w:rPr>
          <w:b/>
        </w:rPr>
        <w:t xml:space="preserve">– </w:t>
      </w:r>
      <w:r>
        <w:t xml:space="preserve">A bug associated </w:t>
      </w:r>
      <w:ins w:id="38" w:author="Mayara/Tikinet" w:date="2019-10-09T11:15:55Z">
        <w:r>
          <w:rPr/>
          <w:t>wit</w:t>
        </w:r>
      </w:ins>
      <w:ins w:id="39" w:author="Mayara/Tikinet" w:date="2019-10-09T11:15:56Z">
        <w:r>
          <w:rPr/>
          <w:t>h</w:t>
        </w:r>
      </w:ins>
      <w:del w:id="40" w:author="Mayara/Tikinet" w:date="2019-10-09T11:15:54Z">
        <w:r>
          <w:rPr/>
          <w:delText>to</w:delText>
        </w:r>
      </w:del>
      <w:r>
        <w:t xml:space="preserve"> the procedure </w:t>
      </w:r>
      <w:r>
        <w:rPr>
          <w:rFonts w:ascii="Calibri" w:hAnsi="Calibri" w:eastAsia="Calibri" w:cs="Calibri"/>
          <w:sz w:val="20"/>
        </w:rPr>
        <w:t xml:space="preserve">Help/Check for update </w:t>
      </w:r>
      <w:r>
        <w:t>and</w:t>
      </w:r>
      <w:ins w:id="41" w:author="Mayara/Tikinet" w:date="2019-10-09T11:16:05Z">
        <w:r>
          <w:rPr/>
          <w:t xml:space="preserve"> </w:t>
        </w:r>
      </w:ins>
      <w:r>
        <w:t>the prior</w:t>
      </w:r>
      <w:ins w:id="42" w:author="Mayara/Tikinet" w:date="2019-10-09T11:16:33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 xml:space="preserve">5.3.2.1 (fev/12/2019) portable </w:t>
      </w:r>
      <w:r>
        <w:t>version was fixed.</w:t>
      </w:r>
    </w:p>
    <w:p>
      <w:pPr>
        <w:tabs>
          <w:tab w:val="center" w:pos="3294"/>
        </w:tabs>
        <w:spacing w:after="466"/>
        <w:ind w:left="0" w:right="0" w:firstLine="0"/>
        <w:jc w:val="left"/>
      </w:pPr>
      <w:r>
        <w:t>A.1. V</w:t>
      </w:r>
      <w:r>
        <w:tab/>
      </w:r>
      <w:r>
        <w:t>2019 (05)</w:t>
      </w:r>
    </w:p>
    <w:p>
      <w:pPr>
        <w:spacing w:after="238" w:line="259" w:lineRule="auto"/>
        <w:ind w:left="2" w:right="0" w:hanging="10"/>
        <w:jc w:val="left"/>
      </w:pPr>
      <w:r>
        <w:rPr>
          <w:i/>
          <w:color w:val="010101"/>
        </w:rPr>
        <w:t>5.3.2.1 (fev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12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2019)</w:t>
      </w:r>
    </w:p>
    <w:p>
      <w:pPr>
        <w:numPr>
          <w:ilvl w:val="0"/>
          <w:numId w:val="1"/>
        </w:numPr>
        <w:spacing w:after="250"/>
        <w:ind w:left="589" w:right="1652" w:hanging="211"/>
      </w:pPr>
      <w:r>
        <w:t xml:space="preserve">The recognition of complex R object names for </w:t>
      </w:r>
      <w:r>
        <w:rPr>
          <w:rFonts w:ascii="Calibri" w:hAnsi="Calibri" w:eastAsia="Calibri" w:cs="Calibri"/>
          <w:sz w:val="20"/>
        </w:rPr>
        <w:t>print</w:t>
      </w:r>
      <w:r>
        <w:t xml:space="preserve">, </w:t>
      </w:r>
      <w:r>
        <w:rPr>
          <w:rFonts w:ascii="Calibri" w:hAnsi="Calibri" w:eastAsia="Calibri" w:cs="Calibri"/>
          <w:sz w:val="20"/>
        </w:rPr>
        <w:t>plot</w:t>
      </w:r>
      <w:r>
        <w:t xml:space="preserve">, </w:t>
      </w:r>
      <w:r>
        <w:rPr>
          <w:rFonts w:ascii="Calibri" w:hAnsi="Calibri" w:eastAsia="Calibri" w:cs="Calibri"/>
          <w:sz w:val="20"/>
        </w:rPr>
        <w:t>names structure</w:t>
      </w:r>
      <w:r>
        <w:t xml:space="preserve">, </w:t>
      </w:r>
      <w:r>
        <w:rPr>
          <w:rFonts w:ascii="Calibri" w:hAnsi="Calibri" w:eastAsia="Calibri" w:cs="Calibri"/>
          <w:sz w:val="20"/>
        </w:rPr>
        <w:t>edit</w:t>
      </w:r>
      <w:r>
        <w:t xml:space="preserve">, </w:t>
      </w:r>
      <w:r>
        <w:rPr>
          <w:rFonts w:ascii="Calibri" w:hAnsi="Calibri" w:eastAsia="Calibri" w:cs="Calibri"/>
          <w:sz w:val="20"/>
        </w:rPr>
        <w:t>fix</w:t>
      </w:r>
      <w:r>
        <w:t xml:space="preserve">, </w:t>
      </w:r>
      <w:r>
        <w:rPr>
          <w:rFonts w:ascii="Calibri" w:hAnsi="Calibri" w:eastAsia="Calibri" w:cs="Calibri"/>
          <w:sz w:val="20"/>
        </w:rPr>
        <w:t>help</w:t>
      </w:r>
      <w:r>
        <w:t xml:space="preserve">, </w:t>
      </w:r>
      <w:r>
        <w:rPr>
          <w:rFonts w:ascii="Calibri" w:hAnsi="Calibri" w:eastAsia="Calibri" w:cs="Calibri"/>
          <w:sz w:val="20"/>
        </w:rPr>
        <w:t xml:space="preserve">example </w:t>
      </w:r>
      <w:r>
        <w:t xml:space="preserve">and </w:t>
      </w:r>
      <w:r>
        <w:rPr>
          <w:rFonts w:ascii="Calibri" w:hAnsi="Calibri" w:eastAsia="Calibri" w:cs="Calibri"/>
          <w:sz w:val="20"/>
        </w:rPr>
        <w:t xml:space="preserve">open example </w:t>
      </w:r>
      <w:r>
        <w:t xml:space="preserve">were improved. For example, </w:t>
      </w:r>
      <w:ins w:id="43" w:author="Mayara/Tikinet" w:date="2019-10-09T11:18:17Z">
        <w:r>
          <w:rPr/>
          <w:t>f</w:t>
        </w:r>
      </w:ins>
      <w:del w:id="44" w:author="Mayara/Tikinet" w:date="2019-10-09T11:18:17Z">
        <w:r>
          <w:rPr/>
          <w:delText>t</w:delText>
        </w:r>
      </w:del>
      <w:r>
        <w:t>o</w:t>
      </w:r>
      <w:ins w:id="45" w:author="Mayara/Tikinet" w:date="2019-10-09T11:18:19Z">
        <w:r>
          <w:rPr/>
          <w:t>r</w:t>
        </w:r>
      </w:ins>
      <w:r>
        <w:t xml:space="preserve"> all cases:</w:t>
      </w:r>
    </w:p>
    <w:p>
      <w:pPr>
        <w:numPr>
          <w:ilvl w:val="2"/>
          <w:numId w:val="2"/>
        </w:numPr>
        <w:spacing w:after="140"/>
        <w:ind w:right="1652" w:firstLine="294"/>
      </w:pPr>
      <w:r>
        <w:t>iris</w:t>
      </w:r>
    </w:p>
    <w:p>
      <w:pPr>
        <w:numPr>
          <w:ilvl w:val="2"/>
          <w:numId w:val="2"/>
        </w:numPr>
        <w:spacing w:after="170"/>
        <w:ind w:right="1652" w:firstLine="294"/>
      </w:pPr>
      <w:r>
        <w:t>iris</w:t>
      </w:r>
      <w:r>
        <w:rPr>
          <w:rFonts w:ascii="Calibri" w:hAnsi="Calibri" w:eastAsia="Calibri" w:cs="Calibri"/>
        </w:rPr>
        <w:t>[</w:t>
      </w:r>
      <w:r>
        <w:t>1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2"/>
        </w:numPr>
        <w:spacing w:after="175"/>
        <w:ind w:right="1652" w:firstLine="294"/>
      </w:pPr>
      <w:r>
        <w:t>iris</w:t>
      </w:r>
      <w:r>
        <w:rPr>
          <w:rFonts w:ascii="Calibri" w:hAnsi="Calibri" w:eastAsia="Calibri" w:cs="Calibri"/>
        </w:rPr>
        <w:t>[</w:t>
      </w:r>
      <w:r>
        <w:t>c(1, 2)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2"/>
        </w:numPr>
        <w:spacing w:after="141"/>
        <w:ind w:right="1652" w:firstLine="294"/>
      </w:pPr>
      <w:r>
        <w:t>iris3(1, 1, 3)</w:t>
      </w:r>
    </w:p>
    <w:p>
      <w:pPr>
        <w:numPr>
          <w:ilvl w:val="2"/>
          <w:numId w:val="2"/>
        </w:numPr>
        <w:spacing w:after="141"/>
        <w:ind w:right="1652" w:firstLine="294"/>
      </w:pPr>
      <w:r>
        <w:t>iris$Sepal.Length</w:t>
      </w:r>
    </w:p>
    <w:p>
      <w:pPr>
        <w:numPr>
          <w:ilvl w:val="2"/>
          <w:numId w:val="2"/>
        </w:numPr>
        <w:spacing w:after="177"/>
        <w:ind w:right="1652" w:firstLine="294"/>
      </w:pPr>
      <w:r>
        <w:t>iris</w:t>
      </w:r>
      <w:r>
        <w:rPr>
          <w:rFonts w:ascii="Calibri" w:hAnsi="Calibri" w:eastAsia="Calibri" w:cs="Calibri"/>
        </w:rPr>
        <w:t>[</w:t>
      </w:r>
      <w:r>
        <w:t>’Sepal.Length’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2"/>
        </w:numPr>
        <w:spacing w:after="0" w:line="535" w:lineRule="auto"/>
        <w:ind w:right="1652" w:firstLine="294"/>
      </w:pPr>
      <w:r>
        <w:t>iris</w:t>
      </w:r>
      <w:r>
        <w:rPr>
          <w:rFonts w:ascii="Calibri" w:hAnsi="Calibri" w:eastAsia="Calibri" w:cs="Calibri"/>
        </w:rPr>
        <w:t>[[</w:t>
      </w:r>
      <w:r>
        <w:t>"Sepal.Length"</w:t>
      </w:r>
      <w:r>
        <w:rPr>
          <w:rFonts w:ascii="Calibri" w:hAnsi="Calibri" w:eastAsia="Calibri" w:cs="Calibri"/>
        </w:rPr>
        <w:t xml:space="preserve">]] </w:t>
      </w:r>
      <w:r>
        <w:t>that it will be correctly recognized.</w:t>
      </w:r>
    </w:p>
    <w:p>
      <w:pPr>
        <w:numPr>
          <w:ilvl w:val="0"/>
          <w:numId w:val="1"/>
        </w:numPr>
        <w:spacing w:after="252"/>
        <w:ind w:left="589" w:right="1652" w:hanging="211"/>
      </w:pPr>
      <w:r>
        <w:t xml:space="preserve">The </w:t>
      </w:r>
      <w:r>
        <w:rPr>
          <w:rFonts w:ascii="Calibri" w:hAnsi="Calibri" w:eastAsia="Calibri" w:cs="Calibri"/>
          <w:sz w:val="20"/>
        </w:rPr>
        <w:t xml:space="preserve">Replace </w:t>
      </w:r>
      <w:r>
        <w:t xml:space="preserve">procedure was improved. </w:t>
      </w:r>
      <w:del w:id="46" w:author="Mayara/Tikinet" w:date="2019-10-09T11:20:27Z">
        <w:r>
          <w:rPr>
            <w:lang w:val="en-US"/>
          </w:rPr>
          <w:delText>From now</w:delText>
        </w:r>
      </w:del>
      <w:ins w:id="47" w:author="Mayara/Tikinet" w:date="2019-10-09T11:20:27Z">
        <w:r>
          <w:rPr/>
          <w:t>Her</w:t>
        </w:r>
      </w:ins>
      <w:ins w:id="48" w:author="Mayara/Tikinet" w:date="2019-10-09T11:20:28Z">
        <w:r>
          <w:rPr/>
          <w:t>ea</w:t>
        </w:r>
      </w:ins>
      <w:ins w:id="49" w:author="Mayara/Tikinet" w:date="2019-10-09T11:20:29Z">
        <w:r>
          <w:rPr/>
          <w:t>fter</w:t>
        </w:r>
      </w:ins>
      <w:ins w:id="50" w:author="Mayara/Tikinet" w:date="2019-10-09T11:19:56Z">
        <w:r>
          <w:rPr/>
          <w:t>,</w:t>
        </w:r>
      </w:ins>
      <w:r>
        <w:t xml:space="preserve"> it will remember, for all files, the same word list used</w:t>
      </w:r>
      <w:ins w:id="51" w:author="Mayara/Tikinet" w:date="2019-10-09T11:20:46Z">
        <w:r>
          <w:rPr/>
          <w:t xml:space="preserve"> </w:t>
        </w:r>
      </w:ins>
      <w:del w:id="52" w:author="Mayara/Tikinet" w:date="2019-10-09T11:20:42Z">
        <w:r>
          <w:rPr>
            <w:lang w:val="en-US"/>
          </w:rPr>
          <w:delText xml:space="preserve"> to</w:delText>
        </w:r>
      </w:del>
      <w:ins w:id="53" w:author="Mayara/Tikinet" w:date="2019-10-09T11:20:42Z">
        <w:r>
          <w:rPr/>
          <w:t>f</w:t>
        </w:r>
      </w:ins>
      <w:ins w:id="54" w:author="Mayara/Tikinet" w:date="2019-10-09T11:20:43Z">
        <w:r>
          <w:rPr/>
          <w:t>or</w:t>
        </w:r>
      </w:ins>
      <w:r>
        <w:t xml:space="preserve"> replacement.</w:t>
      </w:r>
    </w:p>
    <w:p>
      <w:pPr>
        <w:numPr>
          <w:ilvl w:val="0"/>
          <w:numId w:val="1"/>
        </w:numPr>
        <w:spacing w:after="434"/>
        <w:ind w:left="589" w:right="1652" w:hanging="211"/>
      </w:pPr>
      <w:r>
        <w:t>The</w:t>
      </w:r>
      <w:ins w:id="55" w:author="Mayara/Tikinet" w:date="2019-10-09T11:22:11Z">
        <w:r>
          <w:rPr/>
          <w:t xml:space="preserve"> </w:t>
        </w:r>
      </w:ins>
      <w:r>
        <w:rPr>
          <w:color w:val="057F3F"/>
        </w:rPr>
        <w:t>Tinn-R</w:t>
      </w:r>
      <w:ins w:id="56" w:author="Mayara/Tikinet" w:date="2019-10-09T11:22:19Z">
        <w:r>
          <w:rPr>
            <w:color w:val="057F3F"/>
          </w:rPr>
          <w:t xml:space="preserve"> </w:t>
        </w:r>
      </w:ins>
      <w:r>
        <w:rPr>
          <w:color w:val="057F3F"/>
        </w:rPr>
        <w:t>website</w:t>
      </w:r>
      <w:ins w:id="57" w:author="Mayara/Tikinet" w:date="2019-10-09T11:22:21Z">
        <w:r>
          <w:rPr>
            <w:color w:val="057F3F"/>
          </w:rPr>
          <w:t xml:space="preserve"> </w:t>
        </w:r>
      </w:ins>
      <w:r>
        <w:t>was</w:t>
      </w:r>
      <w:ins w:id="58" w:author="Mayara/Tikinet" w:date="2019-10-09T11:22:23Z">
        <w:r>
          <w:rPr/>
          <w:t xml:space="preserve"> </w:t>
        </w:r>
      </w:ins>
      <w:r>
        <w:t>updated,</w:t>
      </w:r>
      <w:ins w:id="59" w:author="Mayara/Tikinet" w:date="2019-10-09T11:22:32Z">
        <w:r>
          <w:rPr/>
          <w:t xml:space="preserve"> </w:t>
        </w:r>
      </w:ins>
      <w:ins w:id="60" w:author="Mayara/Tikinet" w:date="2019-10-09T11:22:29Z">
        <w:r>
          <w:rPr/>
          <w:t>and</w:t>
        </w:r>
      </w:ins>
      <w:ins w:id="61" w:author="Mayara/Tikinet" w:date="2019-10-09T11:22:30Z">
        <w:r>
          <w:rPr/>
          <w:t xml:space="preserve"> </w:t>
        </w:r>
      </w:ins>
      <w:r>
        <w:t>the</w:t>
      </w:r>
      <w:ins w:id="62" w:author="Mayara/Tikinet" w:date="2019-10-09T11:22:34Z">
        <w:r>
          <w:rPr/>
          <w:t xml:space="preserve"> </w:t>
        </w:r>
      </w:ins>
      <w:r>
        <w:t>new</w:t>
      </w:r>
      <w:ins w:id="63" w:author="Mayara/Tikinet" w:date="2019-10-09T11:22:38Z">
        <w:r>
          <w:rPr/>
          <w:t xml:space="preserve"> </w:t>
        </w:r>
      </w:ins>
      <w:r>
        <w:t>URL</w:t>
      </w:r>
      <w:ins w:id="64" w:author="Mayara/Tikinet" w:date="2019-10-09T11:22:42Z">
        <w:r>
          <w:rPr/>
          <w:t xml:space="preserve"> </w:t>
        </w:r>
      </w:ins>
      <w:r>
        <w:t>is:</w:t>
      </w:r>
      <w:r>
        <w:rPr>
          <w:b/>
        </w:rPr>
        <w:t>https:</w:t>
      </w:r>
      <w:r>
        <w:rPr>
          <w:rFonts w:ascii="Calibri" w:hAnsi="Calibri" w:eastAsia="Calibri" w:cs="Calibri"/>
          <w:b/>
        </w:rPr>
        <w:t>//</w:t>
      </w:r>
      <w:r>
        <w:rPr>
          <w:b/>
        </w:rPr>
        <w:t>nbcgib.uesc.br</w:t>
      </w:r>
      <w:r>
        <w:rPr>
          <w:rFonts w:ascii="Calibri" w:hAnsi="Calibri" w:eastAsia="Calibri" w:cs="Calibri"/>
          <w:b/>
        </w:rPr>
        <w:t>/</w:t>
      </w:r>
      <w:r>
        <w:rPr>
          <w:b/>
        </w:rPr>
        <w:t>tinnr</w:t>
      </w:r>
      <w:r>
        <w:rPr>
          <w:rFonts w:ascii="Calibri" w:hAnsi="Calibri" w:eastAsia="Calibri" w:cs="Calibri"/>
          <w:b/>
        </w:rPr>
        <w:t>/</w:t>
      </w:r>
      <w:r>
        <w:rPr>
          <w:b/>
        </w:rPr>
        <w:t>en</w:t>
      </w:r>
      <w:r>
        <w:rPr>
          <w:rFonts w:ascii="Calibri" w:hAnsi="Calibri" w:eastAsia="Calibri" w:cs="Calibri"/>
          <w:b/>
        </w:rPr>
        <w:t>/</w:t>
      </w:r>
      <w:r>
        <w:t>.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5.3.1.1 (jan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06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2019)</w:t>
      </w:r>
    </w:p>
    <w:p>
      <w:pPr>
        <w:numPr>
          <w:ilvl w:val="0"/>
          <w:numId w:val="1"/>
        </w:numPr>
        <w:spacing w:after="259"/>
        <w:ind w:left="589" w:right="1652" w:hanging="211"/>
      </w:pPr>
      <w:r>
        <w:t>The status bar was redesigned.</w:t>
      </w:r>
    </w:p>
    <w:p>
      <w:pPr>
        <w:numPr>
          <w:ilvl w:val="0"/>
          <w:numId w:val="1"/>
        </w:numPr>
        <w:spacing w:after="250"/>
        <w:ind w:left="589" w:right="1652" w:hanging="211"/>
      </w:pPr>
      <w:r>
        <w:t xml:space="preserve">The option </w:t>
      </w:r>
      <w:r>
        <w:rPr>
          <w:rFonts w:ascii="Calibri" w:hAnsi="Calibri" w:eastAsia="Calibri" w:cs="Calibri"/>
          <w:sz w:val="20"/>
        </w:rPr>
        <w:t xml:space="preserve">R send: </w:t>
      </w:r>
      <w:ins w:id="65" w:author="Mayara/Tikinet" w:date="2019-10-09T11:24:27Z">
        <w:r>
          <w:rPr>
            <w:rFonts w:ascii="Calibri" w:hAnsi="Calibri" w:eastAsia="Calibri" w:cs="Calibri"/>
            <w:sz w:val="20"/>
          </w:rPr>
          <w:t>the</w:t>
        </w:r>
      </w:ins>
      <w:ins w:id="66" w:author="Mayara/Tikinet" w:date="2019-10-09T11:24:28Z">
        <w:r>
          <w:rPr>
            <w:rFonts w:ascii="Calibri" w:hAnsi="Calibri" w:eastAsia="Calibri" w:cs="Calibri"/>
            <w:sz w:val="20"/>
          </w:rPr>
          <w:t xml:space="preserve"> </w:t>
        </w:r>
      </w:ins>
      <w:r>
        <w:rPr>
          <w:rFonts w:ascii="Calibri" w:hAnsi="Calibri" w:eastAsia="Calibri" w:cs="Calibri"/>
          <w:sz w:val="20"/>
        </w:rPr>
        <w:t xml:space="preserve">line </w:t>
      </w:r>
      <w:r>
        <w:t>ha</w:t>
      </w:r>
      <w:del w:id="67" w:author="Mayara/Tikinet" w:date="2019-10-09T11:24:35Z">
        <w:r>
          <w:rPr>
            <w:lang w:val="en-US"/>
          </w:rPr>
          <w:delText>ve</w:delText>
        </w:r>
      </w:del>
      <w:ins w:id="68" w:author="Mayara/Tikinet" w:date="2019-10-09T11:24:35Z">
        <w:r>
          <w:rPr/>
          <w:t>s</w:t>
        </w:r>
      </w:ins>
      <w:r>
        <w:t xml:space="preserve"> a new feature that allows the main editor to send sequential instructions while the interpreter returns the signal </w:t>
      </w:r>
      <w:r>
        <w:rPr>
          <w:rFonts w:ascii="Calibri" w:hAnsi="Calibri" w:eastAsia="Calibri" w:cs="Calibri"/>
        </w:rPr>
        <w:t>+</w:t>
      </w:r>
      <w:r>
        <w:t>(plus) after each incomplete instruction. This option can be fast and easily switched in the status bar.</w:t>
      </w:r>
    </w:p>
    <w:p>
      <w:pPr>
        <w:numPr>
          <w:ilvl w:val="0"/>
          <w:numId w:val="1"/>
        </w:numPr>
        <w:spacing w:after="276"/>
        <w:ind w:left="589" w:right="1652" w:hanging="211"/>
      </w:pPr>
      <w:r>
        <w:t xml:space="preserve">A new option to send instructions to R interpreter is being implemented: </w:t>
      </w:r>
      <w:r>
        <w:rPr>
          <w:rFonts w:ascii="Calibri" w:hAnsi="Calibri" w:eastAsia="Calibri" w:cs="Calibri"/>
          <w:sz w:val="20"/>
        </w:rPr>
        <w:t>R send: smart</w:t>
      </w:r>
      <w:r>
        <w:t>. The goal is to simplify</w:t>
      </w:r>
      <w:ins w:id="69" w:author="Mayara/Tikinet" w:date="2019-10-09T11:28:44Z">
        <w:r>
          <w:rPr/>
          <w:t xml:space="preserve"> it</w:t>
        </w:r>
      </w:ins>
      <w:r>
        <w:t xml:space="preserve"> </w:t>
      </w:r>
      <w:del w:id="70" w:author="Mayara/Tikinet" w:date="2019-10-09T11:29:46Z">
        <w:r>
          <w:rPr>
            <w:lang w:val="en-US"/>
          </w:rPr>
          <w:delText>to</w:delText>
        </w:r>
      </w:del>
      <w:ins w:id="71" w:author="Mayara/Tikinet" w:date="2019-10-09T11:29:46Z">
        <w:r>
          <w:rPr/>
          <w:t>f</w:t>
        </w:r>
      </w:ins>
      <w:ins w:id="72" w:author="Mayara/Tikinet" w:date="2019-10-09T11:29:47Z">
        <w:r>
          <w:rPr/>
          <w:t>or</w:t>
        </w:r>
      </w:ins>
      <w:r>
        <w:t xml:space="preserve"> be</w:t>
      </w:r>
      <w:del w:id="73" w:author="Mayara/Tikinet" w:date="2019-10-09T11:30:29Z">
        <w:r>
          <w:rPr/>
          <w:delText>g</w:delText>
        </w:r>
      </w:del>
      <w:r>
        <w:t>gi</w:t>
      </w:r>
      <w:ins w:id="74" w:author="Mayara/Tikinet" w:date="2019-10-09T11:30:34Z">
        <w:r>
          <w:rPr/>
          <w:t>n</w:t>
        </w:r>
      </w:ins>
      <w:r>
        <w:t xml:space="preserve">ner users to send complete instruction blocks when the cursor is located in a complex context: </w:t>
      </w:r>
      <w:r>
        <w:rPr>
          <w:highlight w:val="none"/>
          <w:rPrChange w:id="75" w:author="Mayara/Tikinet" w:date="2019-10-09T18:32:50Z">
            <w:rPr/>
          </w:rPrChange>
        </w:rPr>
        <w:t>o</w:t>
      </w:r>
      <w:r>
        <w:rPr>
          <w:highlight w:val="none"/>
          <w:rPrChange w:id="76" w:author="Mayara/Tikinet" w:date="2019-10-09T18:32:50Z">
            <w:rPr/>
          </w:rPrChange>
        </w:rPr>
        <w:t xml:space="preserve">ut of the first line of functions, instructions with several contiguous lines and similar situations. </w:t>
      </w:r>
      <w:r>
        <w:t xml:space="preserve">The work is </w:t>
      </w:r>
      <w:del w:id="77" w:author="Mayara/Tikinet" w:date="2019-10-09T13:16:13Z">
        <w:r>
          <w:rPr>
            <w:lang w:val="en-US"/>
          </w:rPr>
          <w:delText>advanced</w:delText>
        </w:r>
      </w:del>
      <w:ins w:id="78" w:author="Mayara/Tikinet" w:date="2019-10-09T13:16:13Z">
        <w:r>
          <w:rPr/>
          <w:t>we</w:t>
        </w:r>
      </w:ins>
      <w:ins w:id="79" w:author="Mayara/Tikinet" w:date="2019-10-09T13:16:14Z">
        <w:r>
          <w:rPr/>
          <w:t xml:space="preserve">ll </w:t>
        </w:r>
      </w:ins>
      <w:ins w:id="80" w:author="Mayara/Tikinet" w:date="2019-10-09T13:16:15Z">
        <w:r>
          <w:rPr/>
          <w:t>under</w:t>
        </w:r>
      </w:ins>
      <w:ins w:id="81" w:author="Mayara/Tikinet" w:date="2019-10-09T13:16:16Z">
        <w:r>
          <w:rPr/>
          <w:t>way</w:t>
        </w:r>
      </w:ins>
      <w:r>
        <w:t>, but not yet fully done. Because of that, this feature is disabled. If the user try to use</w:t>
      </w:r>
      <w:r>
        <w:rPr>
          <w:rFonts w:ascii="Calibri" w:hAnsi="Calibri" w:eastAsia="Calibri" w:cs="Calibri"/>
        </w:rPr>
        <w:t>/</w:t>
      </w:r>
      <w:r>
        <w:t>enable it,</w:t>
      </w:r>
      <w:ins w:id="82" w:author="Mayara/Tikinet" w:date="2019-10-09T13:27:37Z">
        <w:r>
          <w:rPr/>
          <w:t xml:space="preserve"> he</w:t>
        </w:r>
      </w:ins>
      <w:ins w:id="83" w:author="Mayara/Tikinet" w:date="2019-10-09T13:27:38Z">
        <w:r>
          <w:rPr/>
          <w:t>/s</w:t>
        </w:r>
      </w:ins>
      <w:ins w:id="84" w:author="Mayara/Tikinet" w:date="2019-10-09T13:27:39Z">
        <w:r>
          <w:rPr/>
          <w:t>he</w:t>
        </w:r>
      </w:ins>
      <w:r>
        <w:t xml:space="preserve"> will </w:t>
      </w:r>
      <w:del w:id="85" w:author="Mayara/Tikinet" w:date="2019-10-09T13:27:42Z">
        <w:r>
          <w:rPr>
            <w:lang w:val="en-US"/>
          </w:rPr>
          <w:delText>get</w:delText>
        </w:r>
      </w:del>
      <w:ins w:id="86" w:author="Mayara/Tikinet" w:date="2019-10-09T13:27:42Z">
        <w:r>
          <w:rPr/>
          <w:t>rec</w:t>
        </w:r>
      </w:ins>
      <w:ins w:id="87" w:author="Mayara/Tikinet" w:date="2019-10-09T13:27:43Z">
        <w:r>
          <w:rPr/>
          <w:t>ei</w:t>
        </w:r>
      </w:ins>
      <w:ins w:id="88" w:author="Mayara/Tikinet" w:date="2019-10-09T13:27:44Z">
        <w:r>
          <w:rPr/>
          <w:t>ve</w:t>
        </w:r>
      </w:ins>
      <w:r>
        <w:t xml:space="preserve"> the message: </w:t>
      </w:r>
      <w:r>
        <w:rPr>
          <w:rFonts w:ascii="Calibri" w:hAnsi="Calibri" w:eastAsia="Calibri" w:cs="Calibri"/>
          <w:sz w:val="20"/>
        </w:rPr>
        <w:t>This feature is still in development.</w:t>
      </w:r>
    </w:p>
    <w:p>
      <w:pPr>
        <w:numPr>
          <w:ilvl w:val="0"/>
          <w:numId w:val="1"/>
        </w:numPr>
        <w:ind w:left="589" w:right="1652" w:hanging="211"/>
      </w:pPr>
      <w:r>
        <w:t>The</w:t>
      </w:r>
      <w:ins w:id="89" w:author="Mayara/Tikinet" w:date="2019-10-09T11:25:52Z">
        <w:r>
          <w:rPr/>
          <w:t xml:space="preserve"> </w:t>
        </w:r>
      </w:ins>
      <w:r>
        <w:t>interface</w:t>
      </w:r>
      <w:ins w:id="90" w:author="Mayara/Tikinet" w:date="2019-10-09T11:25:55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Hotkeys (operational system)</w:t>
      </w:r>
      <w:ins w:id="91" w:author="Mayara/Tikinet" w:date="2019-10-09T12:46:25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w</w:t>
      </w:r>
      <w:ins w:id="92" w:author="Mayara/Tikinet" w:date="2019-10-09T13:28:43Z">
        <w:r>
          <w:rPr/>
          <w:t xml:space="preserve">as </w:t>
        </w:r>
      </w:ins>
      <w:del w:id="93" w:author="Mayara/Tikinet" w:date="2019-10-09T13:28:42Z">
        <w:r>
          <w:rPr/>
          <w:delText>e</w:delText>
        </w:r>
      </w:del>
      <w:del w:id="94" w:author="Mayara/Tikinet" w:date="2019-10-09T13:28:41Z">
        <w:r>
          <w:rPr/>
          <w:delText>re</w:delText>
        </w:r>
      </w:del>
      <w:r>
        <w:t>simplified</w:t>
      </w:r>
      <w:ins w:id="95" w:author="Mayara/Tikinet" w:date="2019-10-09T13:28:47Z">
        <w:r>
          <w:rPr/>
          <w:t xml:space="preserve"> </w:t>
        </w:r>
      </w:ins>
      <w:r>
        <w:t xml:space="preserve">and improved. Additionally, the </w:t>
      </w:r>
      <w:del w:id="96" w:author="Mayara/Tikinet" w:date="2019-10-09T13:29:26Z">
        <w:r>
          <w:rPr>
            <w:lang w:val="en-US"/>
          </w:rPr>
          <w:delText>amount</w:delText>
        </w:r>
      </w:del>
      <w:ins w:id="97" w:author="Mayara/Tikinet" w:date="2019-10-09T13:29:26Z">
        <w:r>
          <w:rPr/>
          <w:t>n</w:t>
        </w:r>
      </w:ins>
      <w:ins w:id="98" w:author="Mayara/Tikinet" w:date="2019-10-09T13:29:28Z">
        <w:r>
          <w:rPr/>
          <w:t>umb</w:t>
        </w:r>
      </w:ins>
      <w:ins w:id="99" w:author="Mayara/Tikinet" w:date="2019-10-09T13:29:29Z">
        <w:r>
          <w:rPr/>
          <w:t>er</w:t>
        </w:r>
      </w:ins>
      <w:r>
        <w:t xml:space="preserve"> of customizable user actions</w:t>
      </w:r>
      <w:del w:id="100" w:author="Mayara/Tikinet" w:date="2019-10-09T13:29:34Z">
        <w:r>
          <w:rPr/>
          <w:delText xml:space="preserve"> was</w:delText>
        </w:r>
      </w:del>
      <w:r>
        <w:t xml:space="preserve"> increased to 20. On demand, this number can be easily increased. Due to th</w:t>
      </w:r>
      <w:ins w:id="101" w:author="Mayara/Tikinet" w:date="2019-10-09T13:03:42Z">
        <w:r>
          <w:rPr/>
          <w:t>e</w:t>
        </w:r>
      </w:ins>
      <w:del w:id="102" w:author="Mayara/Tikinet" w:date="2019-10-09T13:03:42Z">
        <w:r>
          <w:rPr/>
          <w:delText>i</w:delText>
        </w:r>
      </w:del>
      <w:r>
        <w:t>s</w:t>
      </w:r>
      <w:ins w:id="103" w:author="Mayara/Tikinet" w:date="2019-10-09T13:03:44Z">
        <w:r>
          <w:rPr/>
          <w:t>e</w:t>
        </w:r>
      </w:ins>
      <w:r>
        <w:t xml:space="preserve"> changes, the previous hotkeys will be lost</w:t>
      </w:r>
      <w:ins w:id="104" w:author="Mayara/Tikinet" w:date="2019-10-09T13:33:21Z">
        <w:r>
          <w:rPr/>
          <w:t>,</w:t>
        </w:r>
      </w:ins>
      <w:r>
        <w:t xml:space="preserve"> and</w:t>
      </w:r>
      <w:del w:id="105" w:author="Mayara/Tikinet" w:date="2019-10-09T13:32:16Z">
        <w:r>
          <w:rPr/>
          <w:delText xml:space="preserve"> it is necessary</w:delText>
        </w:r>
      </w:del>
      <w:del w:id="106" w:author="Mayara/Tikinet" w:date="2019-10-09T13:32:15Z">
        <w:r>
          <w:rPr/>
          <w:delText xml:space="preserve"> to</w:delText>
        </w:r>
      </w:del>
      <w:r>
        <w:t xml:space="preserve"> recreat</w:t>
      </w:r>
      <w:ins w:id="107" w:author="Mayara/Tikinet" w:date="2019-10-09T13:32:05Z">
        <w:r>
          <w:rPr/>
          <w:t>ing</w:t>
        </w:r>
      </w:ins>
      <w:del w:id="108" w:author="Mayara/Tikinet" w:date="2019-10-09T13:32:04Z">
        <w:r>
          <w:rPr/>
          <w:delText>e</w:delText>
        </w:r>
      </w:del>
      <w:r>
        <w:t xml:space="preserve"> them from the new GUI</w:t>
      </w:r>
      <w:ins w:id="109" w:author="Mayara/Tikinet" w:date="2019-10-09T13:32:19Z">
        <w:r>
          <w:rPr/>
          <w:t xml:space="preserve"> </w:t>
        </w:r>
      </w:ins>
      <w:ins w:id="110" w:author="Mayara/Tikinet" w:date="2019-10-09T13:32:20Z">
        <w:r>
          <w:rPr/>
          <w:t>is necessary</w:t>
        </w:r>
      </w:ins>
      <w:r>
        <w:t>.</w:t>
      </w:r>
    </w:p>
    <w:p>
      <w:pPr>
        <w:numPr>
          <w:ilvl w:val="0"/>
          <w:numId w:val="1"/>
        </w:numPr>
        <w:spacing w:after="49"/>
        <w:ind w:left="589" w:right="1652" w:hanging="211"/>
      </w:pPr>
      <w:r>
        <w:t>Excepting the source files of Project Description (</w:t>
      </w:r>
      <w:r>
        <w:rPr>
          <w:rFonts w:ascii="Calibri" w:hAnsi="Calibri" w:eastAsia="Calibri" w:cs="Calibri"/>
          <w:sz w:val="20"/>
        </w:rPr>
        <w:t xml:space="preserve">Tinn_R.dpr </w:t>
      </w:r>
      <w:r>
        <w:t xml:space="preserve">and </w:t>
      </w:r>
      <w:r>
        <w:rPr>
          <w:rFonts w:ascii="Calibri" w:hAnsi="Calibri" w:eastAsia="Calibri" w:cs="Calibri"/>
          <w:sz w:val="20"/>
        </w:rPr>
        <w:t>Tinn-R_portable.dpr</w:t>
      </w:r>
      <w:r>
        <w:t>), all source code files were unified. Therefore, from now on</w:t>
      </w:r>
      <w:ins w:id="111" w:author="Mayara/Tikinet" w:date="2019-10-09T13:42:03Z">
        <w:r>
          <w:rPr/>
          <w:t>,</w:t>
        </w:r>
      </w:ins>
      <w:r>
        <w:t xml:space="preserve"> it became easier to compile and distribute the </w:t>
      </w:r>
      <w:r>
        <w:rPr>
          <w:rFonts w:ascii="Calibri" w:hAnsi="Calibri" w:eastAsia="Calibri" w:cs="Calibri"/>
          <w:sz w:val="20"/>
        </w:rPr>
        <w:t xml:space="preserve">setup </w:t>
      </w:r>
      <w:ins w:id="112" w:author="Mayara/Tikinet" w:date="2019-10-09T13:42:15Z">
        <w:r>
          <w:rPr>
            <w:rFonts w:ascii="Calibri" w:hAnsi="Calibri" w:eastAsia="Calibri" w:cs="Calibri"/>
            <w:sz w:val="20"/>
          </w:rPr>
          <w:t>a</w:t>
        </w:r>
      </w:ins>
      <w:ins w:id="113" w:author="Mayara/Tikinet" w:date="2019-10-09T13:42:16Z">
        <w:r>
          <w:rPr>
            <w:rFonts w:ascii="Calibri" w:hAnsi="Calibri" w:eastAsia="Calibri" w:cs="Calibri"/>
            <w:sz w:val="20"/>
          </w:rPr>
          <w:t>nd</w:t>
        </w:r>
      </w:ins>
      <w:del w:id="114" w:author="Mayara/Tikinet" w:date="2019-10-09T13:42:14Z">
        <w:r>
          <w:rPr/>
          <w:delText>e</w:delText>
        </w:r>
      </w:del>
      <w:r>
        <w:t xml:space="preserve"> </w:t>
      </w:r>
      <w:r>
        <w:rPr>
          <w:rFonts w:ascii="Calibri" w:hAnsi="Calibri" w:eastAsia="Calibri" w:cs="Calibri"/>
          <w:sz w:val="20"/>
        </w:rPr>
        <w:t>portable</w:t>
      </w:r>
      <w:ins w:id="115" w:author="Mayara/Tikinet" w:date="2019-10-09T13:42:23Z">
        <w:r>
          <w:rPr>
            <w:rFonts w:ascii="Calibri" w:hAnsi="Calibri" w:eastAsia="Calibri" w:cs="Calibri"/>
            <w:sz w:val="20"/>
          </w:rPr>
          <w:t xml:space="preserve"> </w:t>
        </w:r>
      </w:ins>
      <w:r>
        <w:rPr>
          <w:rFonts w:ascii="Calibri" w:hAnsi="Calibri" w:eastAsia="Calibri" w:cs="Calibri"/>
          <w:sz w:val="20"/>
        </w:rPr>
        <w:t xml:space="preserve">Tinn-R_X.X.X.X_setup.exe </w:t>
      </w:r>
      <w:r>
        <w:t>and</w:t>
      </w:r>
    </w:p>
    <w:p>
      <w:pPr>
        <w:ind w:left="607" w:right="1652"/>
      </w:pPr>
      <w:r>
        <w:rPr>
          <w:rFonts w:ascii="Calibri" w:hAnsi="Calibri" w:eastAsia="Calibri" w:cs="Calibri"/>
          <w:sz w:val="20"/>
        </w:rPr>
        <w:t xml:space="preserve">Tinn-R_X.X.X.X_portable.zip </w:t>
      </w:r>
      <w:r>
        <w:t>versions, respectively. The custom support in Portable</w:t>
      </w:r>
      <w:ins w:id="116" w:author="Mayara/Tikinet" w:date="2019-10-09T13:42:52Z">
        <w:r>
          <w:rPr/>
          <w:t xml:space="preserve"> </w:t>
        </w:r>
      </w:ins>
      <w:r>
        <w:t>Apps standards w</w:t>
      </w:r>
      <w:del w:id="117" w:author="Mayara/Tikinet" w:date="2019-10-09T13:45:12Z">
        <w:r>
          <w:rPr>
            <w:lang w:val="en-US"/>
          </w:rPr>
          <w:delText>ere</w:delText>
        </w:r>
      </w:del>
      <w:ins w:id="118" w:author="Mayara/Tikinet" w:date="2019-10-09T13:45:12Z">
        <w:r>
          <w:rPr/>
          <w:t>as</w:t>
        </w:r>
      </w:ins>
      <w:r>
        <w:t xml:space="preserve"> completely removed.</w:t>
      </w:r>
    </w:p>
    <w:p>
      <w:pPr>
        <w:numPr>
          <w:ilvl w:val="0"/>
          <w:numId w:val="1"/>
        </w:numPr>
        <w:ind w:left="589" w:right="1652" w:hanging="211"/>
      </w:pPr>
      <w:del w:id="119" w:author="Mayara/Tikinet" w:date="2019-10-09T13:45:42Z">
        <w:r>
          <w:rPr/>
          <w:delText>Fro</w:delText>
        </w:r>
      </w:del>
      <w:del w:id="120" w:author="Mayara/Tikinet" w:date="2019-10-09T13:45:41Z">
        <w:r>
          <w:rPr/>
          <w:delText xml:space="preserve">m </w:delText>
        </w:r>
      </w:del>
      <w:r>
        <w:t xml:space="preserve">This version </w:t>
      </w:r>
      <w:del w:id="121" w:author="Mayara/Tikinet" w:date="2019-10-09T13:45:46Z">
        <w:r>
          <w:rPr>
            <w:lang w:val="en-US"/>
          </w:rPr>
          <w:delText>it is possible to</w:delText>
        </w:r>
      </w:del>
      <w:ins w:id="122" w:author="Mayara/Tikinet" w:date="2019-10-09T13:45:46Z">
        <w:r>
          <w:rPr/>
          <w:t>a</w:t>
        </w:r>
      </w:ins>
      <w:ins w:id="123" w:author="Mayara/Tikinet" w:date="2019-10-09T13:45:47Z">
        <w:r>
          <w:rPr/>
          <w:t>llows</w:t>
        </w:r>
      </w:ins>
      <w:r>
        <w:t xml:space="preserve"> us</w:t>
      </w:r>
      <w:ins w:id="124" w:author="Mayara/Tikinet" w:date="2019-10-09T13:45:50Z">
        <w:r>
          <w:rPr/>
          <w:t>ing</w:t>
        </w:r>
      </w:ins>
      <w:del w:id="125" w:author="Mayara/Tikinet" w:date="2019-10-09T13:45:50Z">
        <w:r>
          <w:rPr/>
          <w:delText>e</w:delText>
        </w:r>
      </w:del>
      <w:r>
        <w:t xml:space="preserve"> some special characters (for example: </w:t>
      </w:r>
      <w:r>
        <w:rPr>
          <w:b/>
        </w:rPr>
        <w:t>.aa</w:t>
      </w:r>
      <w:r>
        <w:t xml:space="preserve">, </w:t>
      </w:r>
      <w:r>
        <w:rPr>
          <w:b/>
        </w:rPr>
        <w:t>-bb</w:t>
      </w:r>
      <w:r>
        <w:t xml:space="preserve">, </w:t>
      </w:r>
      <w:r>
        <w:rPr>
          <w:b/>
        </w:rPr>
        <w:t>_cc</w:t>
      </w:r>
      <w:r>
        <w:t xml:space="preserve">, </w:t>
      </w:r>
      <w:r>
        <w:rPr>
          <w:b/>
        </w:rPr>
        <w:t>dd</w:t>
      </w:r>
      <w:r>
        <w:t xml:space="preserve">, </w:t>
      </w:r>
      <w:r>
        <w:rPr>
          <w:b/>
        </w:rPr>
        <w:t xml:space="preserve">?ee !ff </w:t>
      </w:r>
      <w:r>
        <w:t xml:space="preserve">and </w:t>
      </w:r>
      <w:r>
        <w:rPr>
          <w:b/>
        </w:rPr>
        <w:t>@gg</w:t>
      </w:r>
      <w:r>
        <w:t xml:space="preserve">) as trigger to data completion. All triggers of the new HTML group begin with </w:t>
      </w:r>
      <w:r>
        <w:rPr>
          <w:b/>
        </w:rPr>
        <w:t>’</w:t>
      </w:r>
      <w:r>
        <w:rPr>
          <w:rFonts w:ascii="Calibri" w:hAnsi="Calibri" w:eastAsia="Calibri" w:cs="Calibri"/>
          <w:b/>
        </w:rPr>
        <w:t>&lt;</w:t>
      </w:r>
      <w:r>
        <w:rPr>
          <w:b/>
        </w:rPr>
        <w:t xml:space="preserve">’ </w:t>
      </w:r>
      <w:r>
        <w:t>character. It will give more flexibility to create completion to other languages.</w:t>
      </w:r>
    </w:p>
    <w:p>
      <w:pPr>
        <w:numPr>
          <w:ilvl w:val="0"/>
          <w:numId w:val="1"/>
        </w:numPr>
        <w:spacing w:after="220" w:line="286" w:lineRule="auto"/>
        <w:ind w:left="589" w:right="1652" w:hanging="211"/>
      </w:pPr>
      <w:r>
        <w:t>The mechanism of completion was enhanced a bit. From now on</w:t>
      </w:r>
      <w:ins w:id="126" w:author="Mayara/Tikinet" w:date="2019-10-09T14:04:09Z">
        <w:r>
          <w:rPr/>
          <w:t>,</w:t>
        </w:r>
      </w:ins>
      <w:r>
        <w:t xml:space="preserve"> it </w:t>
      </w:r>
      <w:ins w:id="127" w:author="Mayara/Tikinet" w:date="2019-10-09T14:04:29Z">
        <w:r>
          <w:rPr/>
          <w:t>wi</w:t>
        </w:r>
      </w:ins>
      <w:ins w:id="128" w:author="Mayara/Tikinet" w:date="2019-10-09T14:04:30Z">
        <w:r>
          <w:rPr/>
          <w:t>ll b</w:t>
        </w:r>
      </w:ins>
      <w:ins w:id="129" w:author="Mayara/Tikinet" w:date="2019-10-09T14:04:31Z">
        <w:r>
          <w:rPr/>
          <w:t>e</w:t>
        </w:r>
      </w:ins>
      <w:del w:id="130" w:author="Mayara/Tikinet" w:date="2019-10-09T14:04:28Z">
        <w:r>
          <w:rPr/>
          <w:delText>is</w:delText>
        </w:r>
      </w:del>
      <w:r>
        <w:t xml:space="preserve"> more user</w:t>
      </w:r>
      <w:ins w:id="131" w:author="Mayara/Tikinet" w:date="2019-10-09T14:06:53Z">
        <w:r>
          <w:rPr/>
          <w:t>-</w:t>
        </w:r>
      </w:ins>
      <w:del w:id="132" w:author="Mayara/Tikinet" w:date="2019-10-09T14:06:53Z">
        <w:r>
          <w:rPr/>
          <w:delText xml:space="preserve"> </w:delText>
        </w:r>
      </w:del>
      <w:r>
        <w:t>friendly re</w:t>
      </w:r>
      <w:del w:id="133" w:author="Mayara/Tikinet" w:date="2019-10-09T14:04:41Z">
        <w:r>
          <w:rPr>
            <w:lang w:val="en-US"/>
          </w:rPr>
          <w:delText>lated to</w:delText>
        </w:r>
      </w:del>
      <w:ins w:id="134" w:author="Mayara/Tikinet" w:date="2019-10-09T14:04:41Z">
        <w:r>
          <w:rPr/>
          <w:t>ga</w:t>
        </w:r>
      </w:ins>
      <w:ins w:id="135" w:author="Mayara/Tikinet" w:date="2019-10-09T14:04:42Z">
        <w:r>
          <w:rPr/>
          <w:t>rdin</w:t>
        </w:r>
      </w:ins>
      <w:ins w:id="136" w:author="Mayara/Tikinet" w:date="2019-10-09T14:04:43Z">
        <w:r>
          <w:rPr/>
          <w:t>g</w:t>
        </w:r>
      </w:ins>
      <w:r>
        <w:t xml:space="preserve"> the indentation of the text in all supported languages.</w:t>
      </w:r>
    </w:p>
    <w:p>
      <w:pPr>
        <w:numPr>
          <w:ilvl w:val="0"/>
          <w:numId w:val="1"/>
        </w:numPr>
        <w:ind w:left="589" w:right="1652" w:hanging="211"/>
      </w:pPr>
      <w:r>
        <w:t>Corrections were made in the pop</w:t>
      </w:r>
      <w:ins w:id="137" w:author="Mayara/Tikinet" w:date="2019-10-09T14:08:08Z">
        <w:r>
          <w:rPr/>
          <w:t>-</w:t>
        </w:r>
      </w:ins>
      <w:r>
        <w:t xml:space="preserve">up menu interfaces </w:t>
      </w:r>
      <w:r>
        <w:rPr>
          <w:rFonts w:ascii="Calibri" w:hAnsi="Calibri" w:eastAsia="Calibri" w:cs="Calibri"/>
          <w:sz w:val="20"/>
        </w:rPr>
        <w:t>Rterm</w:t>
      </w:r>
      <w:ins w:id="138" w:author="Mayara/Tikinet" w:date="2019-10-09T14:09:00Z">
        <w:r>
          <w:rPr>
            <w:rFonts w:ascii="Calibri" w:hAnsi="Calibri" w:eastAsia="Calibri" w:cs="Calibri"/>
            <w:sz w:val="20"/>
          </w:rPr>
          <w:t xml:space="preserve"> </w:t>
        </w:r>
      </w:ins>
      <w:r>
        <w:rPr>
          <w:rFonts w:ascii="Calibri" w:hAnsi="Calibri" w:eastAsia="Calibri" w:cs="Calibri"/>
          <w:sz w:val="20"/>
        </w:rPr>
        <w:t xml:space="preserve">IO </w:t>
      </w:r>
      <w:r>
        <w:t xml:space="preserve">and </w:t>
      </w:r>
      <w:r>
        <w:rPr>
          <w:rFonts w:ascii="Calibri" w:hAnsi="Calibri" w:eastAsia="Calibri" w:cs="Calibri"/>
          <w:sz w:val="20"/>
        </w:rPr>
        <w:t>LOG</w:t>
      </w:r>
      <w:r>
        <w:t>.</w:t>
      </w:r>
    </w:p>
    <w:p>
      <w:pPr>
        <w:numPr>
          <w:ilvl w:val="0"/>
          <w:numId w:val="1"/>
        </w:numPr>
        <w:ind w:left="589" w:right="1652" w:hanging="211"/>
      </w:pPr>
      <w:r>
        <w:t xml:space="preserve">The option to donate to the project has changed. </w:t>
      </w:r>
      <w:ins w:id="139" w:author="Mayara/Tikinet" w:date="2019-10-09T14:10:19Z">
        <w:r>
          <w:rPr/>
          <w:t>He</w:t>
        </w:r>
      </w:ins>
      <w:ins w:id="140" w:author="Mayara/Tikinet" w:date="2019-10-09T14:10:20Z">
        <w:r>
          <w:rPr/>
          <w:t>rea</w:t>
        </w:r>
      </w:ins>
      <w:ins w:id="141" w:author="Mayara/Tikinet" w:date="2019-10-09T14:10:21Z">
        <w:r>
          <w:rPr/>
          <w:t>fter</w:t>
        </w:r>
      </w:ins>
      <w:ins w:id="142" w:author="Mayara/Tikinet" w:date="2019-10-09T14:10:22Z">
        <w:r>
          <w:rPr/>
          <w:t>,</w:t>
        </w:r>
      </w:ins>
      <w:del w:id="143" w:author="Mayara/Tikinet" w:date="2019-10-09T14:10:18Z">
        <w:r>
          <w:rPr/>
          <w:delText>From now on</w:delText>
        </w:r>
      </w:del>
      <w:r>
        <w:t xml:space="preserve"> it will be a bank account in the name of</w:t>
      </w:r>
      <w:ins w:id="144" w:author="Mayara/Tikinet" w:date="2019-10-09T14:10:59Z">
        <w:r>
          <w:rPr/>
          <w:t xml:space="preserve"> </w:t>
        </w:r>
      </w:ins>
      <w:ins w:id="145" w:author="Mayara/Tikinet" w:date="2019-10-09T14:11:00Z">
        <w:r>
          <w:rPr/>
          <w:t>the</w:t>
        </w:r>
      </w:ins>
      <w:r>
        <w:t xml:space="preserve"> project coordinator. </w:t>
      </w:r>
      <w:r>
        <w:rPr>
          <w:b/>
        </w:rPr>
        <w:t>Please, do not use the PayPal account anymore</w:t>
      </w:r>
      <w:r>
        <w:t>.</w:t>
      </w:r>
      <w:r>
        <w:br w:type="page"/>
      </w:r>
    </w:p>
    <w:p>
      <w:pPr>
        <w:tabs>
          <w:tab w:val="center" w:pos="3294"/>
        </w:tabs>
        <w:spacing w:after="502"/>
        <w:ind w:left="0" w:right="0" w:firstLine="0"/>
        <w:jc w:val="left"/>
        <w:rPr>
          <w:lang w:val="en-US"/>
        </w:rPr>
      </w:pPr>
      <w:r>
        <w:rPr>
          <w:lang w:val="en-US"/>
        </w:rPr>
        <w:t>A.2. V</w:t>
      </w:r>
      <w:r>
        <w:rPr>
          <w:lang w:val="en-US"/>
        </w:rPr>
        <w:tab/>
      </w:r>
      <w:r>
        <w:rPr>
          <w:lang w:val="en-US"/>
        </w:rPr>
        <w:t>2018 (06)</w:t>
      </w:r>
    </w:p>
    <w:p>
      <w:pPr>
        <w:pStyle w:val="2"/>
        <w:tabs>
          <w:tab w:val="center" w:pos="2179"/>
        </w:tabs>
        <w:ind w:left="-15" w:firstLine="0"/>
        <w:rPr>
          <w:lang w:val="en-US"/>
        </w:rPr>
      </w:pPr>
      <w:r>
        <w:rPr>
          <w:sz w:val="22"/>
          <w:lang w:val="en-US"/>
        </w:rPr>
        <w:t>A.2</w:t>
      </w:r>
      <w:r>
        <w:rPr>
          <w:sz w:val="22"/>
          <w:lang w:val="en-US"/>
        </w:rPr>
        <w:tab/>
      </w:r>
      <w:r>
        <w:rPr>
          <w:sz w:val="22"/>
          <w:lang w:val="en-US"/>
        </w:rPr>
        <w:t>V</w:t>
      </w:r>
      <w:r>
        <w:rPr>
          <w:lang w:val="en-US"/>
        </w:rPr>
        <w:t xml:space="preserve">ERSIONS RELEASED IN </w:t>
      </w:r>
      <w:r>
        <w:rPr>
          <w:sz w:val="22"/>
          <w:lang w:val="en-US"/>
        </w:rPr>
        <w:t>2018 (06)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5.2.2.0 (oct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04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2018)</w:t>
      </w:r>
    </w:p>
    <w:p>
      <w:pPr>
        <w:numPr>
          <w:ilvl w:val="0"/>
          <w:numId w:val="3"/>
        </w:numPr>
        <w:ind w:left="589" w:right="1652" w:hanging="211"/>
        <w:rPr>
          <w:lang w:val="en-US"/>
        </w:rPr>
      </w:pPr>
      <w:r>
        <w:rPr>
          <w:lang w:val="en-US"/>
        </w:rPr>
        <w:t>Parts of the source code were enhanced.</w:t>
      </w:r>
    </w:p>
    <w:p>
      <w:pPr>
        <w:numPr>
          <w:ilvl w:val="0"/>
          <w:numId w:val="3"/>
        </w:numPr>
        <w:spacing w:after="223"/>
        <w:ind w:left="589" w:right="1652" w:hanging="211"/>
        <w:rPr>
          <w:lang w:val="en-US"/>
        </w:rPr>
      </w:pPr>
      <w:r>
        <w:rPr>
          <w:lang w:val="en-US"/>
        </w:rPr>
        <w:t>Some window</w:t>
      </w:r>
      <w:ins w:id="146" w:author="Mayara/Tikinet" w:date="2019-10-09T14:14:00Z">
        <w:r>
          <w:rPr/>
          <w:t>s</w:t>
        </w:r>
      </w:ins>
      <w:r>
        <w:rPr>
          <w:lang w:val="en-US"/>
        </w:rPr>
        <w:t xml:space="preserve"> and dialogs were reworked.</w:t>
      </w:r>
    </w:p>
    <w:p>
      <w:pPr>
        <w:numPr>
          <w:ilvl w:val="0"/>
          <w:numId w:val="3"/>
        </w:numPr>
        <w:spacing w:after="223"/>
        <w:ind w:left="589" w:right="1652" w:hanging="211"/>
        <w:rPr>
          <w:lang w:val="en-US"/>
        </w:rPr>
      </w:pPr>
      <w:r>
        <w:rPr>
          <w:lang w:val="en-US"/>
        </w:rPr>
        <w:t xml:space="preserve">The recognition of complex R object names for </w:t>
      </w:r>
      <w:r>
        <w:rPr>
          <w:rFonts w:ascii="Calibri" w:hAnsi="Calibri" w:eastAsia="Calibri" w:cs="Calibri"/>
          <w:sz w:val="20"/>
          <w:lang w:val="en-US"/>
        </w:rPr>
        <w:t xml:space="preserve">search </w:t>
      </w:r>
      <w:r>
        <w:rPr>
          <w:lang w:val="en-US"/>
        </w:rPr>
        <w:t xml:space="preserve">and </w:t>
      </w:r>
      <w:r>
        <w:rPr>
          <w:rFonts w:ascii="Calibri" w:hAnsi="Calibri" w:eastAsia="Calibri" w:cs="Calibri"/>
          <w:sz w:val="20"/>
          <w:lang w:val="en-US"/>
        </w:rPr>
        <w:t xml:space="preserve">search in files </w:t>
      </w:r>
      <w:r>
        <w:rPr>
          <w:lang w:val="en-US"/>
        </w:rPr>
        <w:t>were improved.</w:t>
      </w:r>
    </w:p>
    <w:p>
      <w:pPr>
        <w:numPr>
          <w:ilvl w:val="0"/>
          <w:numId w:val="3"/>
        </w:numPr>
        <w:spacing w:after="248"/>
        <w:ind w:left="589" w:right="1652" w:hanging="211"/>
        <w:rPr>
          <w:lang w:val="en-US"/>
        </w:rPr>
      </w:pPr>
      <w:r>
        <w:rPr>
          <w:lang w:val="en-US"/>
        </w:rPr>
        <w:t xml:space="preserve">Some keys from </w:t>
      </w:r>
      <w:r>
        <w:rPr>
          <w:rFonts w:ascii="Calibri" w:hAnsi="Calibri" w:eastAsia="Calibri" w:cs="Calibri"/>
          <w:sz w:val="20"/>
          <w:lang w:val="en-US"/>
        </w:rPr>
        <w:t xml:space="preserve">INI file </w:t>
      </w:r>
      <w:r>
        <w:rPr>
          <w:lang w:val="en-US"/>
        </w:rPr>
        <w:t>were renamed to be more reliable:</w:t>
      </w:r>
    </w:p>
    <w:p>
      <w:pPr>
        <w:numPr>
          <w:ilvl w:val="2"/>
          <w:numId w:val="4"/>
        </w:numPr>
        <w:spacing w:after="355"/>
        <w:ind w:left="1131" w:right="1652" w:hanging="232"/>
      </w:pPr>
      <w:r>
        <w:rPr>
          <w:rFonts w:ascii="Calibri" w:hAnsi="Calibri" w:eastAsia="Calibri" w:cs="Calibri"/>
        </w:rPr>
        <w:t>[</w:t>
      </w:r>
      <w:r>
        <w:t>Roptions</w:t>
      </w:r>
      <w:r>
        <w:rPr>
          <w:rFonts w:ascii="Calibri" w:hAnsi="Calibri" w:eastAsia="Calibri" w:cs="Calibri"/>
        </w:rPr>
        <w:t>]</w:t>
      </w:r>
      <w:r>
        <w:rPr>
          <w:rFonts w:ascii="Calibri" w:hAnsi="Calibri" w:eastAsia="Calibri" w:cs="Calibri"/>
          <w:i/>
        </w:rPr>
        <w:t xml:space="preserve">→ </w:t>
      </w:r>
      <w:r>
        <w:rPr>
          <w:rFonts w:ascii="Calibri" w:hAnsi="Calibri" w:eastAsia="Calibri" w:cs="Calibri"/>
        </w:rPr>
        <w:t>[</w:t>
      </w:r>
      <w:r>
        <w:t>R Options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4"/>
        </w:numPr>
        <w:spacing w:after="362"/>
        <w:ind w:left="1131" w:right="1652" w:hanging="232"/>
      </w:pPr>
      <w:r>
        <w:rPr>
          <w:rFonts w:ascii="Calibri" w:hAnsi="Calibri" w:eastAsia="Calibri" w:cs="Calibri"/>
        </w:rPr>
        <w:t>[</w:t>
      </w:r>
      <w:r>
        <w:t>Options TextDiff</w:t>
      </w:r>
      <w:r>
        <w:rPr>
          <w:rFonts w:ascii="Calibri" w:hAnsi="Calibri" w:eastAsia="Calibri" w:cs="Calibri"/>
        </w:rPr>
        <w:t>]</w:t>
      </w:r>
      <w:r>
        <w:rPr>
          <w:rFonts w:ascii="Calibri" w:hAnsi="Calibri" w:eastAsia="Calibri" w:cs="Calibri"/>
          <w:i/>
        </w:rPr>
        <w:t xml:space="preserve">→ </w:t>
      </w:r>
      <w:r>
        <w:rPr>
          <w:rFonts w:ascii="Calibri" w:hAnsi="Calibri" w:eastAsia="Calibri" w:cs="Calibri"/>
        </w:rPr>
        <w:t>[</w:t>
      </w:r>
      <w:r>
        <w:t>Diff Options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4"/>
        </w:numPr>
        <w:spacing w:after="364"/>
        <w:ind w:left="1131" w:right="1652" w:hanging="232"/>
      </w:pPr>
      <w:r>
        <w:rPr>
          <w:rFonts w:ascii="Calibri" w:hAnsi="Calibri" w:eastAsia="Calibri" w:cs="Calibri"/>
        </w:rPr>
        <w:t>[</w:t>
      </w:r>
      <w:r>
        <w:t>PandocHistory</w:t>
      </w:r>
      <w:r>
        <w:rPr>
          <w:rFonts w:ascii="Calibri" w:hAnsi="Calibri" w:eastAsia="Calibri" w:cs="Calibri"/>
        </w:rPr>
        <w:t>]</w:t>
      </w:r>
      <w:r>
        <w:rPr>
          <w:rFonts w:ascii="Calibri" w:hAnsi="Calibri" w:eastAsia="Calibri" w:cs="Calibri"/>
          <w:i/>
        </w:rPr>
        <w:t xml:space="preserve">→ </w:t>
      </w:r>
      <w:r>
        <w:rPr>
          <w:rFonts w:ascii="Calibri" w:hAnsi="Calibri" w:eastAsia="Calibri" w:cs="Calibri"/>
        </w:rPr>
        <w:t>[</w:t>
      </w:r>
      <w:r>
        <w:t>Pandoc History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4"/>
        </w:numPr>
        <w:spacing w:after="368"/>
        <w:ind w:left="1131" w:right="1652" w:hanging="232"/>
      </w:pPr>
      <w:r>
        <w:rPr>
          <w:rFonts w:ascii="Calibri" w:hAnsi="Calibri" w:eastAsia="Calibri" w:cs="Calibri"/>
        </w:rPr>
        <w:t>[</w:t>
      </w:r>
      <w:r>
        <w:t>PandocHistoryFrom</w:t>
      </w:r>
      <w:r>
        <w:rPr>
          <w:rFonts w:ascii="Calibri" w:hAnsi="Calibri" w:eastAsia="Calibri" w:cs="Calibri"/>
        </w:rPr>
        <w:t>]</w:t>
      </w:r>
      <w:r>
        <w:rPr>
          <w:rFonts w:ascii="Calibri" w:hAnsi="Calibri" w:eastAsia="Calibri" w:cs="Calibri"/>
          <w:i/>
        </w:rPr>
        <w:t xml:space="preserve">→ </w:t>
      </w:r>
      <w:r>
        <w:rPr>
          <w:rFonts w:ascii="Calibri" w:hAnsi="Calibri" w:eastAsia="Calibri" w:cs="Calibri"/>
        </w:rPr>
        <w:t>[</w:t>
      </w:r>
      <w:r>
        <w:t>Pandoc History From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4"/>
        </w:numPr>
        <w:spacing w:after="366"/>
        <w:ind w:left="1131" w:right="1652" w:hanging="232"/>
      </w:pPr>
      <w:r>
        <w:rPr>
          <w:rFonts w:ascii="Calibri" w:hAnsi="Calibri" w:eastAsia="Calibri" w:cs="Calibri"/>
        </w:rPr>
        <w:t>[</w:t>
      </w:r>
      <w:r>
        <w:t>PandocHistoryTo</w:t>
      </w:r>
      <w:r>
        <w:rPr>
          <w:rFonts w:ascii="Calibri" w:hAnsi="Calibri" w:eastAsia="Calibri" w:cs="Calibri"/>
        </w:rPr>
        <w:t>]</w:t>
      </w:r>
      <w:r>
        <w:rPr>
          <w:rFonts w:ascii="Calibri" w:hAnsi="Calibri" w:eastAsia="Calibri" w:cs="Calibri"/>
          <w:i/>
        </w:rPr>
        <w:t xml:space="preserve">→ </w:t>
      </w:r>
      <w:r>
        <w:rPr>
          <w:rFonts w:ascii="Calibri" w:hAnsi="Calibri" w:eastAsia="Calibri" w:cs="Calibri"/>
        </w:rPr>
        <w:t>[</w:t>
      </w:r>
      <w:r>
        <w:t>Pandoc History To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4"/>
        </w:numPr>
        <w:spacing w:after="367"/>
        <w:ind w:left="1131" w:right="1652" w:hanging="232"/>
      </w:pPr>
      <w:r>
        <w:rPr>
          <w:rFonts w:ascii="Calibri" w:hAnsi="Calibri" w:eastAsia="Calibri" w:cs="Calibri"/>
        </w:rPr>
        <w:t>[</w:t>
      </w:r>
      <w:r>
        <w:t>SearchTextHistory</w:t>
      </w:r>
      <w:r>
        <w:rPr>
          <w:rFonts w:ascii="Calibri" w:hAnsi="Calibri" w:eastAsia="Calibri" w:cs="Calibri"/>
        </w:rPr>
        <w:t>]</w:t>
      </w:r>
      <w:r>
        <w:rPr>
          <w:rFonts w:ascii="Calibri" w:hAnsi="Calibri" w:eastAsia="Calibri" w:cs="Calibri"/>
          <w:i/>
        </w:rPr>
        <w:t xml:space="preserve">→ </w:t>
      </w:r>
      <w:r>
        <w:rPr>
          <w:rFonts w:ascii="Calibri" w:hAnsi="Calibri" w:eastAsia="Calibri" w:cs="Calibri"/>
        </w:rPr>
        <w:t>[</w:t>
      </w:r>
      <w:r>
        <w:t>Search Text History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4"/>
        </w:numPr>
        <w:spacing w:after="367"/>
        <w:ind w:left="1131" w:right="1652" w:hanging="232"/>
      </w:pPr>
      <w:r>
        <w:rPr>
          <w:rFonts w:ascii="Calibri" w:hAnsi="Calibri" w:eastAsia="Calibri" w:cs="Calibri"/>
        </w:rPr>
        <w:t>[</w:t>
      </w:r>
      <w:r>
        <w:t>SearchDirHistory</w:t>
      </w:r>
      <w:r>
        <w:rPr>
          <w:rFonts w:ascii="Calibri" w:hAnsi="Calibri" w:eastAsia="Calibri" w:cs="Calibri"/>
        </w:rPr>
        <w:t>]</w:t>
      </w:r>
      <w:r>
        <w:rPr>
          <w:rFonts w:ascii="Calibri" w:hAnsi="Calibri" w:eastAsia="Calibri" w:cs="Calibri"/>
          <w:i/>
        </w:rPr>
        <w:t xml:space="preserve">→ </w:t>
      </w:r>
      <w:r>
        <w:rPr>
          <w:rFonts w:ascii="Calibri" w:hAnsi="Calibri" w:eastAsia="Calibri" w:cs="Calibri"/>
        </w:rPr>
        <w:t>[</w:t>
      </w:r>
      <w:r>
        <w:t>Search Dir History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4"/>
        </w:numPr>
        <w:spacing w:after="370"/>
        <w:ind w:left="1131" w:right="1652" w:hanging="232"/>
      </w:pPr>
      <w:r>
        <w:rPr>
          <w:rFonts w:ascii="Calibri" w:hAnsi="Calibri" w:eastAsia="Calibri" w:cs="Calibri"/>
        </w:rPr>
        <w:t>[</w:t>
      </w:r>
      <w:r>
        <w:t>SearchFileMaskHistory</w:t>
      </w:r>
      <w:r>
        <w:rPr>
          <w:rFonts w:ascii="Calibri" w:hAnsi="Calibri" w:eastAsia="Calibri" w:cs="Calibri"/>
        </w:rPr>
        <w:t>]</w:t>
      </w:r>
      <w:r>
        <w:rPr>
          <w:rFonts w:ascii="Calibri" w:hAnsi="Calibri" w:eastAsia="Calibri" w:cs="Calibri"/>
          <w:i/>
        </w:rPr>
        <w:t xml:space="preserve">→ </w:t>
      </w:r>
      <w:r>
        <w:rPr>
          <w:rFonts w:ascii="Calibri" w:hAnsi="Calibri" w:eastAsia="Calibri" w:cs="Calibri"/>
        </w:rPr>
        <w:t>[</w:t>
      </w:r>
      <w:r>
        <w:t>Search File Mask History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4"/>
        </w:numPr>
        <w:spacing w:after="364"/>
        <w:ind w:left="1131" w:right="1652" w:hanging="232"/>
      </w:pPr>
      <w:r>
        <w:rPr>
          <w:rFonts w:ascii="Calibri" w:hAnsi="Calibri" w:eastAsia="Calibri" w:cs="Calibri"/>
        </w:rPr>
        <w:t>[</w:t>
      </w:r>
      <w:r>
        <w:t>ExplorerFavorites</w:t>
      </w:r>
      <w:r>
        <w:rPr>
          <w:rFonts w:ascii="Calibri" w:hAnsi="Calibri" w:eastAsia="Calibri" w:cs="Calibri"/>
        </w:rPr>
        <w:t>]</w:t>
      </w:r>
      <w:r>
        <w:rPr>
          <w:rFonts w:ascii="Calibri" w:hAnsi="Calibri" w:eastAsia="Calibri" w:cs="Calibri"/>
          <w:i/>
        </w:rPr>
        <w:t xml:space="preserve">→ </w:t>
      </w:r>
      <w:r>
        <w:rPr>
          <w:rFonts w:ascii="Calibri" w:hAnsi="Calibri" w:eastAsia="Calibri" w:cs="Calibri"/>
        </w:rPr>
        <w:t>[</w:t>
      </w:r>
      <w:r>
        <w:t>Explorer Favorites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4"/>
        </w:numPr>
        <w:spacing w:after="353"/>
        <w:ind w:left="1131" w:right="1652" w:hanging="232"/>
      </w:pPr>
      <w:r>
        <w:rPr>
          <w:rFonts w:ascii="Calibri" w:hAnsi="Calibri" w:eastAsia="Calibri" w:cs="Calibri"/>
        </w:rPr>
        <w:t>[</w:t>
      </w:r>
      <w:r>
        <w:t>FileMRU</w:t>
      </w:r>
      <w:r>
        <w:rPr>
          <w:rFonts w:ascii="Calibri" w:hAnsi="Calibri" w:eastAsia="Calibri" w:cs="Calibri"/>
        </w:rPr>
        <w:t>]</w:t>
      </w:r>
      <w:r>
        <w:rPr>
          <w:rFonts w:ascii="Calibri" w:hAnsi="Calibri" w:eastAsia="Calibri" w:cs="Calibri"/>
          <w:i/>
        </w:rPr>
        <w:t xml:space="preserve">→ </w:t>
      </w:r>
      <w:r>
        <w:rPr>
          <w:rFonts w:ascii="Calibri" w:hAnsi="Calibri" w:eastAsia="Calibri" w:cs="Calibri"/>
        </w:rPr>
        <w:t>[</w:t>
      </w:r>
      <w:r>
        <w:t>File MRU</w:t>
      </w:r>
      <w:r>
        <w:rPr>
          <w:rFonts w:ascii="Calibri" w:hAnsi="Calibri" w:eastAsia="Calibri" w:cs="Calibri"/>
        </w:rPr>
        <w:t>]</w:t>
      </w:r>
    </w:p>
    <w:p>
      <w:pPr>
        <w:numPr>
          <w:ilvl w:val="2"/>
          <w:numId w:val="4"/>
        </w:numPr>
        <w:spacing w:after="413"/>
        <w:ind w:left="1131" w:right="1652" w:hanging="232"/>
      </w:pPr>
      <w:r>
        <w:rPr>
          <w:rFonts w:ascii="Calibri" w:hAnsi="Calibri" w:eastAsia="Calibri" w:cs="Calibri"/>
        </w:rPr>
        <w:t>[</w:t>
      </w:r>
      <w:r>
        <w:t>ProjectMRU</w:t>
      </w:r>
      <w:r>
        <w:rPr>
          <w:rFonts w:ascii="Calibri" w:hAnsi="Calibri" w:eastAsia="Calibri" w:cs="Calibri"/>
        </w:rPr>
        <w:t>]</w:t>
      </w:r>
      <w:r>
        <w:rPr>
          <w:rFonts w:ascii="Calibri" w:hAnsi="Calibri" w:eastAsia="Calibri" w:cs="Calibri"/>
          <w:i/>
        </w:rPr>
        <w:t xml:space="preserve">→ </w:t>
      </w:r>
      <w:r>
        <w:rPr>
          <w:rFonts w:ascii="Calibri" w:hAnsi="Calibri" w:eastAsia="Calibri" w:cs="Calibri"/>
        </w:rPr>
        <w:t>[</w:t>
      </w:r>
      <w:r>
        <w:t>Project MRU</w:t>
      </w:r>
      <w:r>
        <w:rPr>
          <w:rFonts w:ascii="Calibri" w:hAnsi="Calibri" w:eastAsia="Calibri" w:cs="Calibri"/>
        </w:rPr>
        <w:t>]</w:t>
      </w:r>
    </w:p>
    <w:p>
      <w:pPr>
        <w:spacing w:after="347"/>
        <w:ind w:left="604" w:right="1652"/>
      </w:pPr>
      <w:r>
        <w:t>Therefore, some user preferences can be lost (when applicable, it will use the default values). Sorry for the inco</w:t>
      </w:r>
      <w:ins w:id="147" w:author="Mayara/Tikinet" w:date="2019-10-09T14:16:33Z">
        <w:r>
          <w:rPr/>
          <w:t>n</w:t>
        </w:r>
      </w:ins>
      <w:r>
        <w:t>venience.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5.2.1.0 (sep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28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2018)</w:t>
      </w:r>
    </w:p>
    <w:p>
      <w:pPr>
        <w:numPr>
          <w:ilvl w:val="0"/>
          <w:numId w:val="3"/>
        </w:numPr>
        <w:spacing w:after="229"/>
        <w:ind w:left="589" w:right="1652" w:hanging="211"/>
      </w:pPr>
      <w:r>
        <w:t xml:space="preserve">The main menu </w:t>
      </w:r>
      <w:r>
        <w:rPr>
          <w:rFonts w:ascii="Calibri" w:hAnsi="Calibri" w:eastAsia="Calibri" w:cs="Calibri"/>
          <w:sz w:val="20"/>
        </w:rPr>
        <w:t xml:space="preserve">Web/R(search) </w:t>
      </w:r>
      <w:r>
        <w:t>were reworked.</w:t>
      </w:r>
    </w:p>
    <w:p>
      <w:pPr>
        <w:numPr>
          <w:ilvl w:val="0"/>
          <w:numId w:val="3"/>
        </w:numPr>
        <w:spacing w:after="349"/>
        <w:ind w:left="589" w:right="1652" w:hanging="211"/>
      </w:pPr>
      <w:r>
        <w:t xml:space="preserve">The recognition of complex R object names </w:t>
      </w:r>
      <w:r>
        <w:rPr>
          <w:rFonts w:ascii="Calibri" w:hAnsi="Calibri" w:eastAsia="Calibri" w:cs="Calibri"/>
          <w:sz w:val="20"/>
        </w:rPr>
        <w:t xml:space="preserve">for sending instructions </w:t>
      </w:r>
      <w:r>
        <w:t>were improved.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5.1.6.0 (sep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26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2018)</w:t>
      </w:r>
    </w:p>
    <w:p>
      <w:pPr>
        <w:numPr>
          <w:ilvl w:val="0"/>
          <w:numId w:val="3"/>
        </w:numPr>
        <w:spacing w:after="355"/>
        <w:ind w:left="589" w:right="1652" w:hanging="211"/>
      </w:pPr>
      <w:r>
        <w:t xml:space="preserve">The </w:t>
      </w:r>
      <w:r>
        <w:rPr>
          <w:rFonts w:ascii="Calibri" w:hAnsi="Calibri" w:eastAsia="Calibri" w:cs="Calibri"/>
          <w:sz w:val="20"/>
        </w:rPr>
        <w:t xml:space="preserve">Application options </w:t>
      </w:r>
      <w:r>
        <w:t>interface w</w:t>
      </w:r>
      <w:del w:id="148" w:author="Mayara/Tikinet" w:date="2019-10-09T14:18:10Z">
        <w:r>
          <w:rPr>
            <w:lang w:val="en-US"/>
          </w:rPr>
          <w:delText>ere</w:delText>
        </w:r>
      </w:del>
      <w:ins w:id="149" w:author="Mayara/Tikinet" w:date="2019-10-09T14:18:10Z">
        <w:r>
          <w:rPr/>
          <w:t>as</w:t>
        </w:r>
      </w:ins>
      <w:r>
        <w:t xml:space="preserve"> reworked.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5.1.5.0 (sep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2018)</w:t>
      </w:r>
    </w:p>
    <w:p>
      <w:pPr>
        <w:numPr>
          <w:ilvl w:val="0"/>
          <w:numId w:val="3"/>
        </w:numPr>
        <w:ind w:left="589" w:right="1652" w:hanging="211"/>
      </w:pPr>
      <w:r>
        <w:t>Bug(s) fixed:</w:t>
      </w:r>
    </w:p>
    <w:p>
      <w:pPr>
        <w:spacing w:line="327" w:lineRule="auto"/>
        <w:ind w:left="1131" w:right="1652" w:hanging="232"/>
      </w:pPr>
      <w:r>
        <w:rPr>
          <w:b/>
        </w:rPr>
        <w:t xml:space="preserve">– </w:t>
      </w:r>
      <w:r>
        <w:t>A bug from the versions 5.1.3.0 and 5.1.4.0 (sep</w:t>
      </w:r>
      <w:r>
        <w:rPr>
          <w:rFonts w:ascii="Calibri" w:hAnsi="Calibri" w:eastAsia="Calibri" w:cs="Calibri"/>
        </w:rPr>
        <w:t>/</w:t>
      </w:r>
      <w:r>
        <w:t>20</w:t>
      </w:r>
      <w:r>
        <w:rPr>
          <w:rFonts w:ascii="Calibri" w:hAnsi="Calibri" w:eastAsia="Calibri" w:cs="Calibri"/>
        </w:rPr>
        <w:t>/</w:t>
      </w:r>
      <w:r>
        <w:t>2018) related to the demo project was fixed.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5.1.4.0 (sep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2018)</w:t>
      </w:r>
    </w:p>
    <w:p>
      <w:pPr>
        <w:numPr>
          <w:ilvl w:val="0"/>
          <w:numId w:val="3"/>
        </w:numPr>
        <w:ind w:left="589" w:right="1652" w:hanging="211"/>
      </w:pPr>
      <w:r>
        <w:t>Bug(s) fixed:</w:t>
      </w:r>
    </w:p>
    <w:p>
      <w:pPr>
        <w:spacing w:after="280" w:line="337" w:lineRule="auto"/>
        <w:ind w:left="1131" w:right="1652" w:hanging="232"/>
      </w:pPr>
      <w:r>
        <w:rPr>
          <w:b/>
        </w:rPr>
        <w:t xml:space="preserve">– </w:t>
      </w:r>
      <w:r>
        <w:t>A</w:t>
      </w:r>
      <w:ins w:id="150" w:author="Mayara/Tikinet" w:date="2019-10-09T14:19:57Z">
        <w:r>
          <w:rPr/>
          <w:t xml:space="preserve"> </w:t>
        </w:r>
      </w:ins>
      <w:r>
        <w:t>bug</w:t>
      </w:r>
      <w:ins w:id="151" w:author="Mayara/Tikinet" w:date="2019-10-09T14:20:00Z">
        <w:r>
          <w:rPr/>
          <w:t xml:space="preserve"> </w:t>
        </w:r>
      </w:ins>
      <w:r>
        <w:t>from</w:t>
      </w:r>
      <w:del w:id="152" w:author="Mayara/Tikinet" w:date="2019-10-09T14:23:24Z">
        <w:r>
          <w:rPr/>
          <w:delText>the</w:delText>
        </w:r>
      </w:del>
      <w:ins w:id="153" w:author="Mayara/Tikinet" w:date="2019-10-09T14:20:04Z">
        <w:r>
          <w:rPr/>
          <w:t xml:space="preserve"> </w:t>
        </w:r>
      </w:ins>
      <w:r>
        <w:t>version</w:t>
      </w:r>
      <w:ins w:id="154" w:author="Mayara/Tikinet" w:date="2019-10-09T14:20:06Z">
        <w:r>
          <w:rPr/>
          <w:t xml:space="preserve"> </w:t>
        </w:r>
      </w:ins>
      <w:r>
        <w:t>5.1.3.0</w:t>
      </w:r>
      <w:ins w:id="155" w:author="Mayara/Tikinet" w:date="2019-10-09T14:23:30Z">
        <w:r>
          <w:rPr/>
          <w:t xml:space="preserve"> </w:t>
        </w:r>
      </w:ins>
      <w:r>
        <w:t>(sep</w:t>
      </w:r>
      <w:r>
        <w:rPr>
          <w:rFonts w:ascii="Calibri" w:hAnsi="Calibri" w:eastAsia="Calibri" w:cs="Calibri"/>
        </w:rPr>
        <w:t>/</w:t>
      </w:r>
      <w:r>
        <w:t>20</w:t>
      </w:r>
      <w:r>
        <w:rPr>
          <w:rFonts w:ascii="Calibri" w:hAnsi="Calibri" w:eastAsia="Calibri" w:cs="Calibri"/>
        </w:rPr>
        <w:t>/</w:t>
      </w:r>
      <w:r>
        <w:t>2018)</w:t>
      </w:r>
      <w:ins w:id="156" w:author="Mayara/Tikinet" w:date="2019-10-09T14:23:33Z">
        <w:r>
          <w:rPr/>
          <w:t xml:space="preserve"> </w:t>
        </w:r>
      </w:ins>
      <w:r>
        <w:t>related</w:t>
      </w:r>
      <w:ins w:id="157" w:author="Mayara/Tikinet" w:date="2019-10-09T14:23:36Z">
        <w:r>
          <w:rPr/>
          <w:t xml:space="preserve"> </w:t>
        </w:r>
      </w:ins>
      <w:r>
        <w:t>to</w:t>
      </w:r>
      <w:ins w:id="158" w:author="Mayara/Tikinet" w:date="2019-10-09T14:23:37Z">
        <w:r>
          <w:rPr/>
          <w:t xml:space="preserve"> </w:t>
        </w:r>
      </w:ins>
      <w:r>
        <w:t>R</w:t>
      </w:r>
      <w:ins w:id="159" w:author="Mayara/Tikinet" w:date="2019-10-09T14:23:39Z">
        <w:r>
          <w:rPr/>
          <w:t xml:space="preserve"> </w:t>
        </w:r>
      </w:ins>
      <w:r>
        <w:t xml:space="preserve">scripts </w:t>
      </w:r>
      <w:r>
        <w:rPr>
          <w:rFonts w:ascii="Calibri" w:hAnsi="Calibri" w:eastAsia="Calibri" w:cs="Calibri"/>
          <w:sz w:val="20"/>
        </w:rPr>
        <w:t xml:space="preserve">utils/infor.R and install.R </w:t>
      </w:r>
      <w:r>
        <w:t>was fixed.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5.1.3.0 (sep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2018)</w:t>
      </w:r>
    </w:p>
    <w:p>
      <w:pPr>
        <w:numPr>
          <w:ilvl w:val="0"/>
          <w:numId w:val="3"/>
        </w:numPr>
        <w:ind w:left="589" w:right="1652" w:hanging="211"/>
      </w:pPr>
      <w:r>
        <w:t>Bug(s) fixed:</w:t>
      </w:r>
    </w:p>
    <w:p>
      <w:pPr>
        <w:ind w:left="1131" w:right="1652" w:hanging="232"/>
      </w:pPr>
      <w:r>
        <w:rPr>
          <w:b/>
        </w:rPr>
        <w:t xml:space="preserve">– </w:t>
      </w:r>
      <w:r>
        <w:t>A</w:t>
      </w:r>
      <w:ins w:id="160" w:author="Mayara/Tikinet" w:date="2019-10-09T14:19:01Z">
        <w:r>
          <w:rPr/>
          <w:t xml:space="preserve"> </w:t>
        </w:r>
      </w:ins>
      <w:r>
        <w:t>bug</w:t>
      </w:r>
      <w:ins w:id="161" w:author="Mayara/Tikinet" w:date="2019-10-09T14:19:03Z">
        <w:r>
          <w:rPr/>
          <w:t xml:space="preserve"> </w:t>
        </w:r>
      </w:ins>
      <w:r>
        <w:t>related</w:t>
      </w:r>
      <w:ins w:id="162" w:author="Mayara/Tikinet" w:date="2019-10-09T14:19:05Z">
        <w:r>
          <w:rPr/>
          <w:t xml:space="preserve"> </w:t>
        </w:r>
      </w:ins>
      <w:r>
        <w:t>to</w:t>
      </w:r>
      <w:ins w:id="163" w:author="Mayara/Tikinet" w:date="2019-10-09T14:19:07Z">
        <w:r>
          <w:rPr/>
          <w:t xml:space="preserve"> </w:t>
        </w:r>
      </w:ins>
      <w:r>
        <w:t>sending</w:t>
      </w:r>
      <w:ins w:id="164" w:author="Mayara/Tikinet" w:date="2019-10-09T14:19:10Z">
        <w:r>
          <w:rPr/>
          <w:t xml:space="preserve"> </w:t>
        </w:r>
      </w:ins>
      <w:r>
        <w:t>instructions</w:t>
      </w:r>
      <w:ins w:id="165" w:author="Mayara/Tikinet" w:date="2019-10-09T14:19:12Z">
        <w:r>
          <w:rPr/>
          <w:t xml:space="preserve"> </w:t>
        </w:r>
      </w:ins>
      <w:r>
        <w:t>when</w:t>
      </w:r>
      <w:ins w:id="166" w:author="Mayara/Tikinet" w:date="2019-10-09T14:19:15Z">
        <w:r>
          <w:rPr/>
          <w:t xml:space="preserve"> </w:t>
        </w:r>
      </w:ins>
      <w:r>
        <w:t>R</w:t>
      </w:r>
      <w:ins w:id="167" w:author="Mayara/Tikinet" w:date="2019-10-09T14:19:20Z">
        <w:r>
          <w:rPr/>
          <w:t xml:space="preserve"> </w:t>
        </w:r>
      </w:ins>
      <w:r>
        <w:t>gui.exe</w:t>
      </w:r>
      <w:ins w:id="168" w:author="Mayara/Tikinet" w:date="2019-10-09T14:19:42Z">
        <w:r>
          <w:rPr/>
          <w:t xml:space="preserve"> </w:t>
        </w:r>
      </w:ins>
      <w:r>
        <w:t>was</w:t>
      </w:r>
      <w:ins w:id="169" w:author="Mayara/Tikinet" w:date="2019-10-09T14:19:23Z">
        <w:r>
          <w:rPr/>
          <w:t xml:space="preserve"> </w:t>
        </w:r>
      </w:ins>
      <w:r>
        <w:t xml:space="preserve">started out of Tinn-R was fixed. Thanks to </w:t>
      </w:r>
      <w:r>
        <w:rPr>
          <w:rFonts w:ascii="Calibri" w:hAnsi="Calibri" w:eastAsia="Calibri" w:cs="Calibri"/>
          <w:sz w:val="20"/>
        </w:rPr>
        <w:t xml:space="preserve">Allan Stewart-Oaten </w:t>
      </w:r>
      <w:r>
        <w:t>for pointing it out.</w:t>
      </w:r>
    </w:p>
    <w:p>
      <w:pPr>
        <w:numPr>
          <w:ilvl w:val="0"/>
          <w:numId w:val="3"/>
        </w:numPr>
        <w:ind w:left="589" w:right="1652" w:hanging="211"/>
      </w:pPr>
      <w:r>
        <w:t xml:space="preserve">A new button was added to the </w:t>
      </w:r>
      <w:r>
        <w:rPr>
          <w:rFonts w:ascii="Calibri" w:hAnsi="Calibri" w:eastAsia="Calibri" w:cs="Calibri"/>
          <w:sz w:val="20"/>
        </w:rPr>
        <w:t xml:space="preserve">Tools/R/Card </w:t>
      </w:r>
      <w:r>
        <w:t>interface to open</w:t>
      </w:r>
      <w:del w:id="170" w:author="Mayara/Tikinet" w:date="2019-10-09T14:27:03Z">
        <w:r>
          <w:rPr/>
          <w:delText xml:space="preserve"> in the editor</w:delText>
        </w:r>
      </w:del>
      <w:r>
        <w:t xml:space="preserve"> an example of the selected item</w:t>
      </w:r>
      <w:ins w:id="171" w:author="Mayara/Tikinet" w:date="2019-10-09T14:27:06Z">
        <w:r>
          <w:rPr/>
          <w:t xml:space="preserve"> </w:t>
        </w:r>
      </w:ins>
      <w:ins w:id="172" w:author="Mayara/Tikinet" w:date="2019-10-09T14:27:07Z">
        <w:r>
          <w:rPr/>
          <w:t>in the editor</w:t>
        </w:r>
      </w:ins>
      <w:r>
        <w:t>.</w:t>
      </w:r>
    </w:p>
    <w:p>
      <w:pPr>
        <w:numPr>
          <w:ilvl w:val="0"/>
          <w:numId w:val="3"/>
        </w:numPr>
        <w:ind w:left="589" w:right="1652" w:hanging="211"/>
      </w:pPr>
      <w:r>
        <w:t>New</w:t>
      </w:r>
      <w:ins w:id="173" w:author="Mayara/Tikinet" w:date="2019-10-09T14:27:38Z">
        <w:r>
          <w:rPr/>
          <w:t xml:space="preserve"> </w:t>
        </w:r>
      </w:ins>
      <w:r>
        <w:t>resources</w:t>
      </w:r>
      <w:ins w:id="174" w:author="Mayara/Tikinet" w:date="2019-10-09T14:27:40Z">
        <w:r>
          <w:rPr/>
          <w:t xml:space="preserve"> </w:t>
        </w:r>
      </w:ins>
      <w:r>
        <w:t>were</w:t>
      </w:r>
      <w:ins w:id="175" w:author="Mayara/Tikinet" w:date="2019-10-09T14:27:42Z">
        <w:r>
          <w:rPr/>
          <w:t xml:space="preserve"> </w:t>
        </w:r>
      </w:ins>
      <w:r>
        <w:t>added</w:t>
      </w:r>
      <w:ins w:id="176" w:author="Mayara/Tikinet" w:date="2019-10-09T14:27:46Z">
        <w:r>
          <w:rPr/>
          <w:t xml:space="preserve"> </w:t>
        </w:r>
      </w:ins>
      <w:r>
        <w:t>to</w:t>
      </w:r>
      <w:ins w:id="177" w:author="Mayara/Tikinet" w:date="2019-10-09T14:28:23Z">
        <w:r>
          <w:rPr/>
          <w:t xml:space="preserve"> </w:t>
        </w:r>
      </w:ins>
      <w:r>
        <w:t>let</w:t>
      </w:r>
      <w:ins w:id="178" w:author="Mayara/Tikinet" w:date="2019-10-09T14:28:26Z">
        <w:r>
          <w:rPr/>
          <w:t xml:space="preserve"> </w:t>
        </w:r>
      </w:ins>
      <w:r>
        <w:t>Tinn-R</w:t>
      </w:r>
      <w:ins w:id="179" w:author="Mayara/Tikinet" w:date="2019-10-09T14:28:29Z">
        <w:r>
          <w:rPr/>
          <w:t xml:space="preserve"> </w:t>
        </w:r>
      </w:ins>
      <w:r>
        <w:t>access</w:t>
      </w:r>
      <w:ins w:id="180" w:author="Mayara/Tikinet" w:date="2019-10-09T14:28:31Z">
        <w:r>
          <w:rPr/>
          <w:t xml:space="preserve"> </w:t>
        </w:r>
      </w:ins>
      <w:r>
        <w:t>R</w:t>
      </w:r>
      <w:ins w:id="181" w:author="Mayara/Tikinet" w:date="2019-10-09T14:28:33Z">
        <w:r>
          <w:rPr/>
          <w:t xml:space="preserve"> </w:t>
        </w:r>
      </w:ins>
      <w:r>
        <w:t>remotely,via</w:t>
      </w:r>
      <w:ins w:id="182" w:author="Mayara/Tikinet" w:date="2019-10-09T14:28:46Z">
        <w:r>
          <w:rPr/>
          <w:t xml:space="preserve"> </w:t>
        </w:r>
      </w:ins>
      <w:r>
        <w:t>PuTTY. The way if working is the same as using R</w:t>
      </w:r>
      <w:ins w:id="183" w:author="Mayara/Tikinet" w:date="2019-10-09T14:29:39Z">
        <w:r>
          <w:rPr/>
          <w:t xml:space="preserve"> </w:t>
        </w:r>
      </w:ins>
      <w:r>
        <w:t>gui.exe locally, but there are a few limitations.</w:t>
      </w:r>
    </w:p>
    <w:p>
      <w:pPr>
        <w:numPr>
          <w:ilvl w:val="0"/>
          <w:numId w:val="3"/>
        </w:numPr>
        <w:ind w:left="589" w:right="1652" w:hanging="211"/>
      </w:pPr>
      <w:r>
        <w:t xml:space="preserve">The interface </w:t>
      </w:r>
      <w:r>
        <w:rPr>
          <w:rFonts w:ascii="Calibri" w:hAnsi="Calibri" w:eastAsia="Calibri" w:cs="Calibri"/>
          <w:sz w:val="20"/>
        </w:rPr>
        <w:t xml:space="preserve">Options/Application/R </w:t>
      </w:r>
      <w:r>
        <w:t>were reworked,</w:t>
      </w:r>
      <w:ins w:id="184" w:author="Mayara/Tikinet" w:date="2019-10-09T14:30:37Z">
        <w:r>
          <w:rPr/>
          <w:t xml:space="preserve"> </w:t>
        </w:r>
      </w:ins>
      <w:r>
        <w:t>and new options were added.</w:t>
      </w:r>
    </w:p>
    <w:p>
      <w:pPr>
        <w:numPr>
          <w:ilvl w:val="0"/>
          <w:numId w:val="3"/>
        </w:numPr>
        <w:spacing w:after="220" w:line="286" w:lineRule="auto"/>
        <w:ind w:left="589" w:right="1652" w:hanging="211"/>
      </w:pPr>
      <w:r>
        <w:t>The searching algorithm from the installers of R in the System Registry were remade. The problems issued by the non</w:t>
      </w:r>
      <w:del w:id="185" w:author="Mayara/Tikinet" w:date="2019-10-09T14:31:47Z">
        <w:r>
          <w:rPr/>
          <w:delText xml:space="preserve"> </w:delText>
        </w:r>
      </w:del>
      <w:r>
        <w:t xml:space="preserve">standardization after the installation of Microsoft R (MRAN), which were </w:t>
      </w:r>
      <w:del w:id="186" w:author="Mayara/Tikinet" w:date="2019-10-09T14:33:42Z">
        <w:r>
          <w:rPr>
            <w:lang w:val="en-US"/>
          </w:rPr>
          <w:delText>causing trouble in</w:delText>
        </w:r>
      </w:del>
      <w:ins w:id="187" w:author="Mayara/Tikinet" w:date="2019-10-09T14:33:42Z">
        <w:r>
          <w:rPr/>
          <w:t>hi</w:t>
        </w:r>
      </w:ins>
      <w:ins w:id="188" w:author="Mayara/Tikinet" w:date="2019-10-09T14:33:43Z">
        <w:r>
          <w:rPr/>
          <w:t>nder</w:t>
        </w:r>
      </w:ins>
      <w:ins w:id="189" w:author="Mayara/Tikinet" w:date="2019-10-09T14:33:44Z">
        <w:r>
          <w:rPr/>
          <w:t>ing</w:t>
        </w:r>
      </w:ins>
      <w:r>
        <w:t xml:space="preserve"> the correct identification of the installed versions were reworked.</w:t>
      </w:r>
    </w:p>
    <w:p>
      <w:pPr>
        <w:tabs>
          <w:tab w:val="center" w:pos="3294"/>
        </w:tabs>
        <w:spacing w:after="502"/>
        <w:ind w:left="0" w:right="0" w:firstLine="0"/>
        <w:jc w:val="left"/>
      </w:pPr>
      <w:r>
        <w:t>A.3. V</w:t>
      </w:r>
      <w:r>
        <w:tab/>
      </w:r>
      <w:r>
        <w:t>2016 (01)</w:t>
      </w:r>
    </w:p>
    <w:p>
      <w:pPr>
        <w:pStyle w:val="2"/>
        <w:tabs>
          <w:tab w:val="center" w:pos="2179"/>
        </w:tabs>
        <w:ind w:left="-15" w:firstLine="0"/>
      </w:pPr>
      <w:r>
        <w:rPr>
          <w:sz w:val="22"/>
        </w:rPr>
        <w:t>A.3</w:t>
      </w:r>
      <w:r>
        <w:rPr>
          <w:sz w:val="22"/>
        </w:rPr>
        <w:tab/>
      </w:r>
      <w:r>
        <w:rPr>
          <w:sz w:val="22"/>
        </w:rPr>
        <w:t>V</w:t>
      </w:r>
      <w:r>
        <w:t xml:space="preserve">ERSIONS RELEASED IN </w:t>
      </w:r>
      <w:r>
        <w:rPr>
          <w:sz w:val="22"/>
        </w:rPr>
        <w:t>2016 (01)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5.1.2.0 (oct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15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2016)</w:t>
      </w:r>
    </w:p>
    <w:p>
      <w:pPr>
        <w:numPr>
          <w:ilvl w:val="0"/>
          <w:numId w:val="5"/>
        </w:numPr>
        <w:spacing w:after="274"/>
        <w:ind w:left="589" w:right="1652" w:hanging="211"/>
      </w:pPr>
      <w:r>
        <w:t>Bug(s) fixed:</w:t>
      </w:r>
    </w:p>
    <w:p>
      <w:pPr>
        <w:numPr>
          <w:ilvl w:val="3"/>
          <w:numId w:val="6"/>
        </w:numPr>
        <w:spacing w:after="149"/>
        <w:ind w:left="1131" w:right="1652" w:hanging="232"/>
      </w:pPr>
      <w:r>
        <w:t>Two</w:t>
      </w:r>
      <w:ins w:id="190" w:author="Mayara/Tikinet" w:date="2019-10-09T14:34:27Z">
        <w:r>
          <w:rPr/>
          <w:t xml:space="preserve"> </w:t>
        </w:r>
      </w:ins>
      <w:r>
        <w:t>major</w:t>
      </w:r>
      <w:ins w:id="191" w:author="Mayara/Tikinet" w:date="2019-10-09T14:34:29Z">
        <w:r>
          <w:rPr/>
          <w:t xml:space="preserve"> </w:t>
        </w:r>
      </w:ins>
      <w:r>
        <w:t>bugs</w:t>
      </w:r>
      <w:ins w:id="192" w:author="Mayara/Tikinet" w:date="2019-10-09T14:34:31Z">
        <w:r>
          <w:rPr/>
          <w:t xml:space="preserve"> </w:t>
        </w:r>
      </w:ins>
      <w:r>
        <w:t>introduced</w:t>
      </w:r>
      <w:ins w:id="193" w:author="Mayara/Tikinet" w:date="2019-10-09T14:34:34Z">
        <w:r>
          <w:rPr/>
          <w:t xml:space="preserve"> </w:t>
        </w:r>
      </w:ins>
      <w:r>
        <w:t>in</w:t>
      </w:r>
      <w:ins w:id="194" w:author="Mayara/Tikinet" w:date="2019-10-09T14:34:36Z">
        <w:r>
          <w:rPr/>
          <w:t xml:space="preserve"> </w:t>
        </w:r>
      </w:ins>
      <w:r>
        <w:t>the</w:t>
      </w:r>
      <w:ins w:id="195" w:author="Mayara/Tikinet" w:date="2019-10-09T14:34:37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 xml:space="preserve">pre-release version 4.2.6.0 </w:t>
      </w:r>
      <w:r>
        <w:t>have been fixed.</w:t>
      </w:r>
    </w:p>
    <w:p>
      <w:pPr>
        <w:numPr>
          <w:ilvl w:val="3"/>
          <w:numId w:val="6"/>
        </w:numPr>
        <w:spacing w:after="149"/>
        <w:ind w:left="1131" w:right="1652" w:hanging="232"/>
      </w:pPr>
      <w:r>
        <w:t xml:space="preserve">A bug related to </w:t>
      </w:r>
      <w:r>
        <w:rPr>
          <w:rFonts w:ascii="Calibri" w:hAnsi="Calibri" w:eastAsia="Calibri" w:cs="Calibri"/>
          <w:sz w:val="20"/>
        </w:rPr>
        <w:t>Help</w:t>
      </w:r>
      <w:r>
        <w:t xml:space="preserve">, </w:t>
      </w:r>
      <w:r>
        <w:rPr>
          <w:rFonts w:ascii="Calibri" w:hAnsi="Calibri" w:eastAsia="Calibri" w:cs="Calibri"/>
          <w:sz w:val="20"/>
        </w:rPr>
        <w:t xml:space="preserve">Example </w:t>
      </w:r>
      <w:r>
        <w:t xml:space="preserve">and </w:t>
      </w:r>
      <w:r>
        <w:rPr>
          <w:rFonts w:ascii="Calibri" w:hAnsi="Calibri" w:eastAsia="Calibri" w:cs="Calibri"/>
          <w:sz w:val="20"/>
        </w:rPr>
        <w:t xml:space="preserve">Open example </w:t>
      </w:r>
      <w:r>
        <w:t>when all files were closed was fixed.</w:t>
      </w:r>
    </w:p>
    <w:p>
      <w:pPr>
        <w:numPr>
          <w:ilvl w:val="3"/>
          <w:numId w:val="6"/>
        </w:numPr>
        <w:spacing w:after="150"/>
        <w:ind w:left="1131" w:right="1652" w:hanging="232"/>
      </w:pPr>
      <w:r>
        <w:t xml:space="preserve">A bug related to </w:t>
      </w:r>
      <w:r>
        <w:rPr>
          <w:rFonts w:ascii="Calibri" w:hAnsi="Calibri" w:eastAsia="Calibri" w:cs="Calibri"/>
          <w:sz w:val="20"/>
        </w:rPr>
        <w:t xml:space="preserve">Rterm interface (IO) </w:t>
      </w:r>
      <w:r>
        <w:t xml:space="preserve">and the package </w:t>
      </w:r>
      <w:r>
        <w:rPr>
          <w:rFonts w:ascii="Calibri" w:hAnsi="Calibri" w:eastAsia="Calibri" w:cs="Calibri"/>
          <w:sz w:val="20"/>
        </w:rPr>
        <w:t xml:space="preserve">debug </w:t>
      </w:r>
      <w:r>
        <w:t xml:space="preserve">was fixed. Thanks to </w:t>
      </w:r>
      <w:r>
        <w:rPr>
          <w:rFonts w:ascii="Calibri" w:hAnsi="Calibri" w:eastAsia="Calibri" w:cs="Calibri"/>
          <w:sz w:val="20"/>
        </w:rPr>
        <w:t xml:space="preserve">Ivan B. Allaman </w:t>
      </w:r>
      <w:r>
        <w:t>for pointing it out.</w:t>
      </w:r>
    </w:p>
    <w:p>
      <w:pPr>
        <w:numPr>
          <w:ilvl w:val="3"/>
          <w:numId w:val="6"/>
        </w:numPr>
        <w:spacing w:after="161"/>
        <w:ind w:left="1131" w:right="1652" w:hanging="232"/>
      </w:pPr>
      <w:r>
        <w:t xml:space="preserve">A bug related to the </w:t>
      </w:r>
      <w:r>
        <w:rPr>
          <w:rFonts w:ascii="Calibri" w:hAnsi="Calibri" w:eastAsia="Calibri" w:cs="Calibri"/>
          <w:sz w:val="20"/>
        </w:rPr>
        <w:t xml:space="preserve">custom color storage </w:t>
      </w:r>
      <w:r>
        <w:t>was fixed.</w:t>
      </w:r>
    </w:p>
    <w:p>
      <w:pPr>
        <w:numPr>
          <w:ilvl w:val="3"/>
          <w:numId w:val="6"/>
        </w:numPr>
        <w:spacing w:after="163" w:line="259" w:lineRule="auto"/>
        <w:ind w:left="1131" w:right="1652" w:hanging="232"/>
      </w:pPr>
      <w:r>
        <w:t>A</w:t>
      </w:r>
      <w:ins w:id="196" w:author="Mayara/Tikinet" w:date="2019-10-09T14:41:56Z">
        <w:r>
          <w:rPr/>
          <w:t xml:space="preserve"> </w:t>
        </w:r>
      </w:ins>
      <w:r>
        <w:t>bug</w:t>
      </w:r>
      <w:ins w:id="197" w:author="Mayara/Tikinet" w:date="2019-10-09T14:41:58Z">
        <w:r>
          <w:rPr/>
          <w:t xml:space="preserve"> </w:t>
        </w:r>
      </w:ins>
      <w:r>
        <w:t>related</w:t>
      </w:r>
      <w:ins w:id="198" w:author="Mayara/Tikinet" w:date="2019-10-09T14:42:00Z">
        <w:r>
          <w:rPr/>
          <w:t xml:space="preserve"> </w:t>
        </w:r>
      </w:ins>
      <w:r>
        <w:t>to</w:t>
      </w:r>
      <w:ins w:id="199" w:author="Mayara/Tikinet" w:date="2019-10-09T14:42:01Z">
        <w:r>
          <w:rPr/>
          <w:t xml:space="preserve"> </w:t>
        </w:r>
      </w:ins>
      <w:r>
        <w:t>the</w:t>
      </w:r>
      <w:ins w:id="200" w:author="Mayara/Tikinet" w:date="2019-10-09T14:42:02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 xml:space="preserve">Options/Syntax (highlighter)/Default (to new files) </w:t>
      </w:r>
      <w:r>
        <w:t>was fixed.</w:t>
      </w:r>
    </w:p>
    <w:p>
      <w:pPr>
        <w:numPr>
          <w:ilvl w:val="3"/>
          <w:numId w:val="6"/>
        </w:numPr>
        <w:spacing w:after="147"/>
        <w:ind w:left="1131" w:right="1652" w:hanging="232"/>
      </w:pPr>
      <w:r>
        <w:t>A</w:t>
      </w:r>
      <w:ins w:id="201" w:author="Mayara/Tikinet" w:date="2019-10-09T14:42:17Z">
        <w:r>
          <w:rPr/>
          <w:t xml:space="preserve"> </w:t>
        </w:r>
      </w:ins>
      <w:r>
        <w:t>bug</w:t>
      </w:r>
      <w:ins w:id="202" w:author="Mayara/Tikinet" w:date="2019-10-09T14:42:19Z">
        <w:r>
          <w:rPr/>
          <w:t xml:space="preserve"> </w:t>
        </w:r>
      </w:ins>
      <w:r>
        <w:t>related</w:t>
      </w:r>
      <w:ins w:id="203" w:author="Mayara/Tikinet" w:date="2019-10-09T14:42:21Z">
        <w:r>
          <w:rPr/>
          <w:t xml:space="preserve"> </w:t>
        </w:r>
      </w:ins>
      <w:r>
        <w:t>to</w:t>
      </w:r>
      <w:ins w:id="204" w:author="Mayara/Tikinet" w:date="2019-10-09T14:42:23Z">
        <w:r>
          <w:rPr/>
          <w:t xml:space="preserve"> </w:t>
        </w:r>
      </w:ins>
      <w:r>
        <w:t>the</w:t>
      </w:r>
      <w:ins w:id="205" w:author="Mayara/Tikinet" w:date="2019-10-09T14:42:24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Options/Syntax (highlighter)</w:t>
      </w:r>
      <w:ins w:id="206" w:author="Mayara/Tikinet" w:date="2019-10-09T14:43:08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was</w:t>
      </w:r>
      <w:ins w:id="207" w:author="Mayara/Tikinet" w:date="2019-10-09T14:43:06Z">
        <w:r>
          <w:rPr/>
          <w:t xml:space="preserve"> </w:t>
        </w:r>
      </w:ins>
      <w:r>
        <w:t xml:space="preserve">fixed. Thanks to </w:t>
      </w:r>
      <w:r>
        <w:rPr>
          <w:rFonts w:ascii="Calibri" w:hAnsi="Calibri" w:eastAsia="Calibri" w:cs="Calibri"/>
          <w:sz w:val="20"/>
        </w:rPr>
        <w:t xml:space="preserve">Manuela Huso </w:t>
      </w:r>
      <w:r>
        <w:t>for pointing it out.</w:t>
      </w:r>
    </w:p>
    <w:p>
      <w:pPr>
        <w:numPr>
          <w:ilvl w:val="3"/>
          <w:numId w:val="6"/>
        </w:numPr>
        <w:spacing w:after="142"/>
        <w:ind w:left="1131" w:right="1652" w:hanging="232"/>
      </w:pPr>
      <w:r>
        <w:t xml:space="preserve">Some issues about the </w:t>
      </w:r>
      <w:r>
        <w:rPr>
          <w:rFonts w:ascii="Calibri" w:hAnsi="Calibri" w:eastAsia="Calibri" w:cs="Calibri"/>
          <w:sz w:val="20"/>
        </w:rPr>
        <w:t xml:space="preserve">completion </w:t>
      </w:r>
      <w:r>
        <w:t xml:space="preserve">followed by </w:t>
      </w:r>
      <w:r>
        <w:rPr>
          <w:rFonts w:ascii="Calibri" w:hAnsi="Calibri" w:eastAsia="Calibri" w:cs="Calibri"/>
          <w:sz w:val="20"/>
        </w:rPr>
        <w:t xml:space="preserve">F3 </w:t>
      </w:r>
      <w:r>
        <w:t xml:space="preserve">to find the next occurrence of </w:t>
      </w:r>
      <w:r>
        <w:rPr>
          <w:rFonts w:ascii="Calibri" w:hAnsi="Calibri" w:eastAsia="Calibri" w:cs="Calibri"/>
          <w:sz w:val="20"/>
        </w:rPr>
        <w:t xml:space="preserve">| </w:t>
      </w:r>
      <w:r>
        <w:t>were corrected.</w:t>
      </w:r>
    </w:p>
    <w:p>
      <w:pPr>
        <w:numPr>
          <w:ilvl w:val="3"/>
          <w:numId w:val="6"/>
        </w:numPr>
        <w:spacing w:after="267"/>
        <w:ind w:left="1131" w:right="1652" w:hanging="232"/>
      </w:pPr>
      <w:r>
        <w:t>Issues about the installation of TinnRcom package (and its dependenc</w:t>
      </w:r>
      <w:ins w:id="208" w:author="Mayara/Tikinet" w:date="2019-10-09T15:06:16Z">
        <w:r>
          <w:rPr/>
          <w:t>i</w:t>
        </w:r>
      </w:ins>
      <w:r>
        <w:t>es) were corrected.</w:t>
      </w:r>
    </w:p>
    <w:p>
      <w:pPr>
        <w:numPr>
          <w:ilvl w:val="0"/>
          <w:numId w:val="5"/>
        </w:numPr>
        <w:spacing w:after="264"/>
        <w:ind w:left="589" w:right="1652" w:hanging="211"/>
      </w:pPr>
      <w:r>
        <w:t xml:space="preserve">A lot of </w:t>
      </w:r>
      <w:r>
        <w:rPr>
          <w:rFonts w:ascii="Calibri" w:hAnsi="Calibri" w:eastAsia="Calibri" w:cs="Calibri"/>
          <w:sz w:val="20"/>
        </w:rPr>
        <w:t xml:space="preserve">PRE-RELEASE </w:t>
      </w:r>
      <w:r>
        <w:t>versions of the project have been released, not restrict</w:t>
      </w:r>
      <w:ins w:id="209" w:author="Mayara/Tikinet" w:date="2019-10-09T15:14:46Z">
        <w:r>
          <w:rPr/>
          <w:t>ed</w:t>
        </w:r>
      </w:ins>
      <w:r>
        <w:t xml:space="preserve"> to testers. Thanks for testing and</w:t>
      </w:r>
      <w:ins w:id="210" w:author="Mayara/Tikinet" w:date="2019-10-09T15:15:43Z">
        <w:r>
          <w:rPr/>
          <w:t xml:space="preserve"> m</w:t>
        </w:r>
      </w:ins>
      <w:ins w:id="211" w:author="Mayara/Tikinet" w:date="2019-10-09T15:15:44Z">
        <w:r>
          <w:rPr/>
          <w:t>akin</w:t>
        </w:r>
      </w:ins>
      <w:ins w:id="212" w:author="Mayara/Tikinet" w:date="2019-10-09T15:15:45Z">
        <w:r>
          <w:rPr/>
          <w:t>g</w:t>
        </w:r>
      </w:ins>
      <w:r>
        <w:t xml:space="preserve"> suggestions.</w:t>
      </w:r>
    </w:p>
    <w:p>
      <w:pPr>
        <w:numPr>
          <w:ilvl w:val="0"/>
          <w:numId w:val="5"/>
        </w:numPr>
        <w:spacing w:after="276"/>
        <w:ind w:left="589" w:right="1652" w:hanging="211"/>
      </w:pPr>
      <w:r>
        <w:t>The installation of TinnRcom package (and its dependenc</w:t>
      </w:r>
      <w:ins w:id="213" w:author="Mayara/Tikinet" w:date="2019-10-09T15:16:19Z">
        <w:r>
          <w:rPr/>
          <w:t>i</w:t>
        </w:r>
      </w:ins>
      <w:r>
        <w:t>es) was improved. From now</w:t>
      </w:r>
      <w:ins w:id="214" w:author="Mayara/Tikinet" w:date="2019-10-09T15:16:31Z">
        <w:r>
          <w:rPr/>
          <w:t xml:space="preserve"> </w:t>
        </w:r>
      </w:ins>
      <w:ins w:id="215" w:author="Mayara/Tikinet" w:date="2019-10-09T15:16:32Z">
        <w:r>
          <w:rPr/>
          <w:t>on</w:t>
        </w:r>
      </w:ins>
      <w:r>
        <w:t>, the sources (</w:t>
      </w:r>
      <w:r>
        <w:rPr>
          <w:rFonts w:ascii="Calibri" w:hAnsi="Calibri" w:eastAsia="Calibri" w:cs="Calibri"/>
          <w:sz w:val="20"/>
        </w:rPr>
        <w:t>.tar.gz</w:t>
      </w:r>
      <w:r>
        <w:t>) and the binaries (</w:t>
      </w:r>
      <w:r>
        <w:rPr>
          <w:rFonts w:ascii="Calibri" w:hAnsi="Calibri" w:eastAsia="Calibri" w:cs="Calibri"/>
          <w:sz w:val="20"/>
        </w:rPr>
        <w:t>.zip</w:t>
      </w:r>
      <w:r>
        <w:t xml:space="preserve">) of the packages </w:t>
      </w:r>
      <w:r>
        <w:rPr>
          <w:rFonts w:ascii="Calibri" w:hAnsi="Calibri" w:eastAsia="Calibri" w:cs="Calibri"/>
          <w:sz w:val="20"/>
        </w:rPr>
        <w:t>formatR</w:t>
      </w:r>
      <w:r>
        <w:t xml:space="preserve">, </w:t>
      </w:r>
      <w:r>
        <w:rPr>
          <w:rFonts w:ascii="Calibri" w:hAnsi="Calibri" w:eastAsia="Calibri" w:cs="Calibri"/>
          <w:sz w:val="20"/>
        </w:rPr>
        <w:t>svMisc</w:t>
      </w:r>
      <w:r>
        <w:t xml:space="preserve">, </w:t>
      </w:r>
      <w:r>
        <w:rPr>
          <w:rFonts w:ascii="Calibri" w:hAnsi="Calibri" w:eastAsia="Calibri" w:cs="Calibri"/>
          <w:sz w:val="20"/>
        </w:rPr>
        <w:t>svSocket</w:t>
      </w:r>
      <w:ins w:id="216" w:author="Mayara/Tikinet" w:date="2019-10-09T15:17:05Z">
        <w:r>
          <w:rPr>
            <w:rFonts w:ascii="Calibri" w:hAnsi="Calibri" w:eastAsia="Calibri" w:cs="Calibri"/>
            <w:sz w:val="20"/>
          </w:rPr>
          <w:t>,</w:t>
        </w:r>
      </w:ins>
      <w:r>
        <w:rPr>
          <w:rFonts w:ascii="Calibri" w:hAnsi="Calibri" w:eastAsia="Calibri" w:cs="Calibri"/>
          <w:sz w:val="20"/>
        </w:rPr>
        <w:t xml:space="preserve"> </w:t>
      </w:r>
      <w:r>
        <w:t xml:space="preserve">and </w:t>
      </w:r>
      <w:r>
        <w:rPr>
          <w:rFonts w:ascii="Calibri" w:hAnsi="Calibri" w:eastAsia="Calibri" w:cs="Calibri"/>
          <w:sz w:val="20"/>
        </w:rPr>
        <w:t xml:space="preserve">TinnRcom </w:t>
      </w:r>
      <w:r>
        <w:t>will be released within the</w:t>
      </w:r>
      <w:del w:id="217" w:author="Mayara/Tikinet" w:date="2019-10-09T15:18:58Z">
        <w:r>
          <w:rPr/>
          <w:delText xml:space="preserve"> setup of</w:delText>
        </w:r>
      </w:del>
      <w:r>
        <w:t xml:space="preserve"> Tinn-R</w:t>
      </w:r>
      <w:ins w:id="218" w:author="Mayara/Tikinet" w:date="2019-10-09T15:19:01Z">
        <w:r>
          <w:rPr/>
          <w:t xml:space="preserve"> </w:t>
        </w:r>
      </w:ins>
      <w:ins w:id="219" w:author="Mayara/Tikinet" w:date="2019-10-09T15:19:02Z">
        <w:r>
          <w:rPr/>
          <w:t>setup</w:t>
        </w:r>
      </w:ins>
      <w:r>
        <w:t xml:space="preserve">. After the installation, </w:t>
      </w:r>
      <w:ins w:id="220" w:author="Mayara/Tikinet" w:date="2019-10-09T15:32:11Z">
        <w:r>
          <w:rPr/>
          <w:t>Ti</w:t>
        </w:r>
      </w:ins>
      <w:ins w:id="221" w:author="Mayara/Tikinet" w:date="2019-10-09T15:32:12Z">
        <w:r>
          <w:rPr/>
          <w:t>nn</w:t>
        </w:r>
      </w:ins>
      <w:ins w:id="222" w:author="Mayara/Tikinet" w:date="2019-10-09T15:32:15Z">
        <w:r>
          <w:rPr/>
          <w:t>Rco</w:t>
        </w:r>
      </w:ins>
      <w:ins w:id="223" w:author="Mayara/Tikinet" w:date="2019-10-09T15:32:16Z">
        <w:r>
          <w:rPr/>
          <w:t xml:space="preserve">m </w:t>
        </w:r>
      </w:ins>
      <w:ins w:id="224" w:author="Mayara/Tikinet" w:date="2019-10-09T15:32:18Z">
        <w:r>
          <w:rPr/>
          <w:t>packa</w:t>
        </w:r>
      </w:ins>
      <w:ins w:id="225" w:author="Mayara/Tikinet" w:date="2019-10-09T15:32:19Z">
        <w:r>
          <w:rPr/>
          <w:t>ge</w:t>
        </w:r>
      </w:ins>
      <w:del w:id="226" w:author="Mayara/Tikinet" w:date="2019-10-09T15:32:09Z">
        <w:r>
          <w:rPr/>
          <w:delText>it</w:delText>
        </w:r>
      </w:del>
      <w:r>
        <w:t xml:space="preserve"> will be placed at </w:t>
      </w:r>
      <w:r>
        <w:rPr>
          <w:rFonts w:ascii="Calibri" w:hAnsi="Calibri" w:eastAsia="Calibri" w:cs="Calibri"/>
          <w:sz w:val="20"/>
        </w:rPr>
        <w:t xml:space="preserve">packages </w:t>
      </w:r>
      <w:r>
        <w:t xml:space="preserve">folder. </w:t>
      </w:r>
      <w:ins w:id="227" w:author="Mayara/Tikinet" w:date="2019-10-09T15:22:56Z">
        <w:r>
          <w:rPr/>
          <w:t>T</w:t>
        </w:r>
      </w:ins>
      <w:ins w:id="228" w:author="Mayara/Tikinet" w:date="2019-10-09T15:22:57Z">
        <w:r>
          <w:rPr/>
          <w:t>hus</w:t>
        </w:r>
      </w:ins>
      <w:ins w:id="229" w:author="Mayara/Tikinet" w:date="2019-10-09T15:22:58Z">
        <w:r>
          <w:rPr/>
          <w:t>,</w:t>
        </w:r>
      </w:ins>
      <w:del w:id="230" w:author="Mayara/Tikinet" w:date="2019-10-09T15:22:55Z">
        <w:r>
          <w:rPr/>
          <w:delText>So</w:delText>
        </w:r>
      </w:del>
      <w:r>
        <w:t xml:space="preserve"> all</w:t>
      </w:r>
      <w:ins w:id="231" w:author="Mayara/Tikinet" w:date="2019-10-09T15:23:03Z">
        <w:r>
          <w:rPr/>
          <w:t xml:space="preserve"> o</w:t>
        </w:r>
      </w:ins>
      <w:ins w:id="232" w:author="Mayara/Tikinet" w:date="2019-10-09T15:23:04Z">
        <w:r>
          <w:rPr/>
          <w:t>f the</w:t>
        </w:r>
      </w:ins>
      <w:ins w:id="233" w:author="Mayara/Tikinet" w:date="2019-10-09T15:23:05Z">
        <w:r>
          <w:rPr/>
          <w:t>m</w:t>
        </w:r>
      </w:ins>
      <w:r>
        <w:t xml:space="preserve"> will be installed from the local </w:t>
      </w:r>
      <w:r>
        <w:rPr>
          <w:rFonts w:ascii="Calibri" w:hAnsi="Calibri" w:eastAsia="Calibri" w:cs="Calibri"/>
          <w:sz w:val="20"/>
        </w:rPr>
        <w:t>.zip</w:t>
      </w:r>
      <w:r>
        <w:t>.</w:t>
      </w:r>
    </w:p>
    <w:p>
      <w:pPr>
        <w:numPr>
          <w:ilvl w:val="0"/>
          <w:numId w:val="5"/>
        </w:numPr>
        <w:spacing w:after="276"/>
        <w:ind w:left="589" w:right="1652" w:hanging="211"/>
      </w:pPr>
      <w:r>
        <w:t>The</w:t>
      </w:r>
      <w:del w:id="234" w:author="Mayara/Tikinet" w:date="2019-10-09T15:34:05Z">
        <w:r>
          <w:rPr/>
          <w:delText xml:space="preserve"> package</w:delText>
        </w:r>
      </w:del>
      <w:r>
        <w:t xml:space="preserve"> </w:t>
      </w:r>
      <w:r>
        <w:rPr>
          <w:rFonts w:ascii="Calibri" w:hAnsi="Calibri" w:eastAsia="Calibri" w:cs="Calibri"/>
          <w:sz w:val="20"/>
        </w:rPr>
        <w:t>TinnRcom</w:t>
      </w:r>
      <w:ins w:id="235" w:author="Mayara/Tikinet" w:date="2019-10-09T15:34:07Z">
        <w:r>
          <w:rPr>
            <w:rFonts w:ascii="Calibri" w:hAnsi="Calibri" w:eastAsia="Calibri" w:cs="Calibri"/>
            <w:sz w:val="20"/>
          </w:rPr>
          <w:t xml:space="preserve"> </w:t>
        </w:r>
      </w:ins>
      <w:ins w:id="236" w:author="Mayara/Tikinet" w:date="2019-10-09T15:34:08Z">
        <w:r>
          <w:rPr/>
          <w:t>package</w:t>
        </w:r>
      </w:ins>
      <w:r>
        <w:rPr>
          <w:rFonts w:ascii="Calibri" w:hAnsi="Calibri" w:eastAsia="Calibri" w:cs="Calibri"/>
          <w:sz w:val="20"/>
        </w:rPr>
        <w:t xml:space="preserve"> </w:t>
      </w:r>
      <w:r>
        <w:t>was upgraded to</w:t>
      </w:r>
      <w:del w:id="237" w:author="Mayara/Tikinet" w:date="2019-10-09T15:36:10Z">
        <w:r>
          <w:rPr/>
          <w:delText xml:space="preserve"> the</w:delText>
        </w:r>
      </w:del>
      <w:r>
        <w:t xml:space="preserve"> version </w:t>
      </w:r>
      <w:r>
        <w:rPr>
          <w:rFonts w:ascii="Calibri" w:hAnsi="Calibri" w:eastAsia="Calibri" w:cs="Calibri"/>
          <w:sz w:val="20"/>
        </w:rPr>
        <w:t>1.0.20</w:t>
      </w:r>
      <w:r>
        <w:t>.</w:t>
      </w:r>
    </w:p>
    <w:p>
      <w:pPr>
        <w:numPr>
          <w:ilvl w:val="0"/>
          <w:numId w:val="5"/>
        </w:numPr>
        <w:spacing w:after="7"/>
        <w:ind w:left="589" w:right="1652" w:hanging="211"/>
        <w:rPr>
          <w:del w:id="238" w:author="Mayara/Tikinet" w:date="2019-10-09T15:44:03Z"/>
        </w:rPr>
      </w:pPr>
      <w:r>
        <w:t>The</w:t>
      </w:r>
      <w:ins w:id="239" w:author="Mayara/Tikinet" w:date="2019-10-09T15:37:51Z">
        <w:r>
          <w:rPr/>
          <w:t xml:space="preserve"> </w:t>
        </w:r>
      </w:ins>
      <w:r>
        <w:t>menu</w:t>
      </w:r>
      <w:ins w:id="240" w:author="Mayara/Tikinet" w:date="2019-10-09T15:37:52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options</w:t>
      </w:r>
      <w:ins w:id="241" w:author="Mayara/Tikinet" w:date="2019-10-09T15:37:55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has</w:t>
      </w:r>
      <w:ins w:id="242" w:author="Mayara/Tikinet" w:date="2019-10-09T15:37:57Z">
        <w:r>
          <w:rPr/>
          <w:t xml:space="preserve"> </w:t>
        </w:r>
      </w:ins>
      <w:r>
        <w:t>a</w:t>
      </w:r>
      <w:ins w:id="243" w:author="Mayara/Tikinet" w:date="2019-10-09T15:37:58Z">
        <w:r>
          <w:rPr/>
          <w:t xml:space="preserve"> </w:t>
        </w:r>
      </w:ins>
      <w:r>
        <w:t>new</w:t>
      </w:r>
      <w:ins w:id="244" w:author="Mayara/Tikinet" w:date="2019-10-09T15:38:00Z">
        <w:r>
          <w:rPr/>
          <w:t xml:space="preserve"> </w:t>
        </w:r>
      </w:ins>
      <w:r>
        <w:t xml:space="preserve">option: </w:t>
      </w:r>
      <w:r>
        <w:rPr>
          <w:rFonts w:ascii="Calibri" w:hAnsi="Calibri" w:eastAsia="Calibri" w:cs="Calibri"/>
          <w:sz w:val="20"/>
        </w:rPr>
        <w:t>R echo (on/off)</w:t>
      </w:r>
      <w:r>
        <w:t>. This</w:t>
      </w:r>
      <w:ins w:id="245" w:author="Mayara/Tikinet" w:date="2019-10-09T15:39:41Z">
        <w:r>
          <w:rPr/>
          <w:t xml:space="preserve"> </w:t>
        </w:r>
      </w:ins>
      <w:r>
        <w:t>grants the user the choice to echo (or not) some options of send file, selection, clipboard, block marked, contiguous lines</w:t>
      </w:r>
      <w:ins w:id="246" w:author="Mayara/Tikinet" w:date="2019-10-09T15:43:20Z">
        <w:r>
          <w:rPr/>
          <w:t>,</w:t>
        </w:r>
      </w:ins>
      <w:r>
        <w:t xml:space="preserve"> a line to end of page. A related button was add</w:t>
      </w:r>
      <w:ins w:id="247" w:author="Mayara/Tikinet" w:date="2019-10-09T15:43:41Z">
        <w:r>
          <w:rPr/>
          <w:t>ed</w:t>
        </w:r>
      </w:ins>
      <w:r>
        <w:t xml:space="preserve"> to R task bar. This made</w:t>
      </w:r>
      <w:ins w:id="248" w:author="Mayara/Tikinet" w:date="2019-10-09T15:39:08Z">
        <w:r>
          <w:rPr/>
          <w:t xml:space="preserve"> </w:t>
        </w:r>
      </w:ins>
      <w:ins w:id="249" w:author="Mayara/Tikinet" w:date="2019-10-09T15:39:08Z">
        <w:r>
          <w:rPr/>
          <w:t>these options</w:t>
        </w:r>
      </w:ins>
      <w:r>
        <w:t xml:space="preserve"> simpler and user</w:t>
      </w:r>
      <w:ins w:id="250" w:author="Mayara/Tikinet" w:date="2019-10-09T15:38:49Z">
        <w:r>
          <w:rPr/>
          <w:t>-</w:t>
        </w:r>
      </w:ins>
      <w:del w:id="251" w:author="Mayara/Tikinet" w:date="2019-10-09T15:38:49Z">
        <w:r>
          <w:rPr/>
          <w:delText xml:space="preserve"> </w:delText>
        </w:r>
      </w:del>
      <w:r>
        <w:t>friendly</w:t>
      </w:r>
      <w:del w:id="252" w:author="Mayara/Tikinet" w:date="2019-10-09T15:39:06Z">
        <w:r>
          <w:rPr/>
          <w:delText xml:space="preserve"> these options</w:delText>
        </w:r>
      </w:del>
      <w:r>
        <w:t>. The default shortcut to toggle this option is</w:t>
      </w:r>
      <w:ins w:id="253" w:author="Mayara/Tikinet" w:date="2019-10-09T15:44:04Z">
        <w:r>
          <w:rPr/>
          <w:t xml:space="preserve"> </w:t>
        </w:r>
      </w:ins>
    </w:p>
    <w:p>
      <w:pPr>
        <w:numPr>
          <w:ilvl w:val="0"/>
          <w:numId w:val="5"/>
        </w:numPr>
        <w:spacing w:after="7" w:line="271" w:lineRule="auto"/>
        <w:ind w:left="589" w:right="1652" w:hanging="211"/>
        <w:jc w:val="both"/>
        <w:pPrChange w:id="254" w:author="Mayara/Tikinet" w:date="2019-10-09T15:44:03Z">
          <w:pPr>
            <w:spacing w:after="302" w:line="259" w:lineRule="auto"/>
            <w:ind w:left="609" w:right="1222" w:hanging="10"/>
            <w:jc w:val="left"/>
          </w:pPr>
        </w:pPrChange>
      </w:pPr>
      <w:r>
        <w:rPr>
          <w:rFonts w:ascii="Calibri" w:hAnsi="Calibri" w:eastAsia="Calibri" w:cs="Calibri"/>
          <w:sz w:val="20"/>
        </w:rPr>
        <w:t>ALT + E</w:t>
      </w:r>
    </w:p>
    <w:p>
      <w:pPr>
        <w:numPr>
          <w:ilvl w:val="0"/>
          <w:numId w:val="5"/>
        </w:numPr>
        <w:ind w:left="589" w:right="1652" w:hanging="211"/>
      </w:pPr>
      <w:r>
        <w:t>The</w:t>
      </w:r>
      <w:ins w:id="255" w:author="Mayara/Tikinet" w:date="2019-10-09T15:38:08Z">
        <w:r>
          <w:rPr/>
          <w:t xml:space="preserve"> </w:t>
        </w:r>
      </w:ins>
      <w:r>
        <w:t>procedure</w:t>
      </w:r>
      <w:ins w:id="256" w:author="Mayara/Tikinet" w:date="2019-10-09T15:38:11Z">
        <w:r>
          <w:rPr/>
          <w:t xml:space="preserve"> </w:t>
        </w:r>
      </w:ins>
      <w:r>
        <w:t>to</w:t>
      </w:r>
      <w:ins w:id="257" w:author="Mayara/Tikinet" w:date="2019-10-09T15:38:12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open a remote file from an URL</w:t>
      </w:r>
      <w:ins w:id="258" w:author="Mayara/Tikinet" w:date="2019-10-09T15:38:18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was</w:t>
      </w:r>
      <w:ins w:id="259" w:author="Mayara/Tikinet" w:date="2019-10-09T15:38:20Z">
        <w:r>
          <w:rPr/>
          <w:t xml:space="preserve"> </w:t>
        </w:r>
      </w:ins>
      <w:r>
        <w:t>improved and</w:t>
      </w:r>
      <w:del w:id="260" w:author="Mayara/Tikinet" w:date="2019-10-09T15:44:22Z">
        <w:r>
          <w:rPr/>
          <w:delText xml:space="preserve"> </w:delText>
        </w:r>
      </w:del>
      <w:del w:id="261" w:author="Mayara/Tikinet" w:date="2019-10-09T15:44:21Z">
        <w:r>
          <w:rPr/>
          <w:delText>also</w:delText>
        </w:r>
      </w:del>
      <w:r>
        <w:t xml:space="preserve"> covers </w:t>
      </w:r>
      <w:r>
        <w:rPr>
          <w:rFonts w:ascii="Calibri" w:hAnsi="Calibri" w:eastAsia="Calibri" w:cs="Calibri"/>
          <w:sz w:val="20"/>
        </w:rPr>
        <w:t xml:space="preserve">https </w:t>
      </w:r>
      <w:r>
        <w:t>protocol.</w:t>
      </w:r>
    </w:p>
    <w:p>
      <w:pPr>
        <w:numPr>
          <w:ilvl w:val="0"/>
          <w:numId w:val="5"/>
        </w:numPr>
        <w:spacing w:after="228"/>
        <w:ind w:left="589" w:right="1652" w:hanging="211"/>
      </w:pPr>
      <w:r>
        <w:t>If the user</w:t>
      </w:r>
      <w:ins w:id="262" w:author="Mayara/Tikinet" w:date="2019-10-09T15:44:49Z">
        <w:r>
          <w:rPr>
            <w:rFonts w:hint="default"/>
          </w:rPr>
          <w:t>’s</w:t>
        </w:r>
      </w:ins>
      <w:r>
        <w:t xml:space="preserve"> choice in </w:t>
      </w:r>
      <w:r>
        <w:rPr>
          <w:rFonts w:ascii="Calibri" w:hAnsi="Calibri" w:eastAsia="Calibri" w:cs="Calibri"/>
          <w:sz w:val="20"/>
        </w:rPr>
        <w:t xml:space="preserve">Options/Application/R/Patch (R) </w:t>
      </w:r>
      <w:r>
        <w:t xml:space="preserve">is </w:t>
      </w:r>
      <w:r>
        <w:rPr>
          <w:b/>
        </w:rPr>
        <w:t xml:space="preserve">No </w:t>
      </w:r>
      <w:r>
        <w:t xml:space="preserve">to </w:t>
      </w:r>
      <w:r>
        <w:rPr>
          <w:rFonts w:ascii="Calibri" w:hAnsi="Calibri" w:eastAsia="Calibri" w:cs="Calibri"/>
          <w:sz w:val="20"/>
        </w:rPr>
        <w:t xml:space="preserve">use </w:t>
      </w:r>
      <w:ins w:id="263" w:author="Mayara/Tikinet" w:date="2019-10-09T15:45:17Z">
        <w:r>
          <w:rPr>
            <w:rFonts w:ascii="Calibri" w:hAnsi="Calibri" w:eastAsia="Calibri" w:cs="Calibri"/>
            <w:sz w:val="20"/>
          </w:rPr>
          <w:t>the</w:t>
        </w:r>
      </w:ins>
      <w:ins w:id="264" w:author="Mayara/Tikinet" w:date="2019-10-09T15:45:18Z">
        <w:r>
          <w:rPr>
            <w:rFonts w:ascii="Calibri" w:hAnsi="Calibri" w:eastAsia="Calibri" w:cs="Calibri"/>
            <w:sz w:val="20"/>
          </w:rPr>
          <w:t xml:space="preserve"> </w:t>
        </w:r>
      </w:ins>
      <w:r>
        <w:rPr>
          <w:rFonts w:ascii="Calibri" w:hAnsi="Calibri" w:eastAsia="Calibri" w:cs="Calibri"/>
          <w:sz w:val="20"/>
        </w:rPr>
        <w:t>latest installed version (always)</w:t>
      </w:r>
      <w:ins w:id="265" w:author="Mayara/Tikinet" w:date="2019-10-09T15:45:43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option,</w:t>
      </w:r>
      <w:ins w:id="266" w:author="Mayara/Tikinet" w:date="2019-10-09T15:45:48Z">
        <w:r>
          <w:rPr/>
          <w:t xml:space="preserve"> </w:t>
        </w:r>
      </w:ins>
      <w:r>
        <w:t>at</w:t>
      </w:r>
      <w:ins w:id="267" w:author="Mayara/Tikinet" w:date="2019-10-09T15:45:50Z">
        <w:r>
          <w:rPr/>
          <w:t xml:space="preserve"> </w:t>
        </w:r>
      </w:ins>
      <w:r>
        <w:t>startup,</w:t>
      </w:r>
      <w:ins w:id="268" w:author="Mayara/Tikinet" w:date="2019-10-09T15:45:55Z">
        <w:r>
          <w:rPr/>
          <w:t xml:space="preserve"> </w:t>
        </w:r>
      </w:ins>
      <w:r>
        <w:t>TinnR will search</w:t>
      </w:r>
      <w:del w:id="269" w:author="Mayara/Tikinet" w:date="2019-10-09T15:47:52Z">
        <w:r>
          <w:rPr/>
          <w:delText xml:space="preserve"> in</w:delText>
        </w:r>
      </w:del>
      <w:r>
        <w:t xml:space="preserve"> all letters of the system drives for the fully informed path of R. </w:t>
      </w:r>
      <w:del w:id="270" w:author="Mayara/Tikinet" w:date="2019-10-09T15:50:26Z">
        <w:r>
          <w:rPr>
            <w:lang w:val="en-US"/>
          </w:rPr>
          <w:delText>It</w:delText>
        </w:r>
      </w:del>
      <w:ins w:id="271" w:author="Mayara/Tikinet" w:date="2019-10-09T15:50:26Z">
        <w:r>
          <w:rPr/>
          <w:t>Th</w:t>
        </w:r>
      </w:ins>
      <w:ins w:id="272" w:author="Mayara/Tikinet" w:date="2019-10-09T15:50:27Z">
        <w:r>
          <w:rPr/>
          <w:t>is</w:t>
        </w:r>
      </w:ins>
      <w:r>
        <w:t xml:space="preserve"> is very useful in the portable flavo</w:t>
      </w:r>
      <w:del w:id="273" w:author="Mayara/Tikinet" w:date="2019-10-09T15:50:34Z">
        <w:r>
          <w:rPr/>
          <w:delText>u</w:delText>
        </w:r>
      </w:del>
      <w:r>
        <w:t>rs due to letter</w:t>
      </w:r>
      <w:del w:id="274" w:author="Mayara/Tikinet" w:date="2019-10-09T15:50:02Z">
        <w:r>
          <w:rPr/>
          <w:delText>s</w:delText>
        </w:r>
      </w:del>
      <w:r>
        <w:t xml:space="preserve"> changes in different computers.</w:t>
      </w:r>
    </w:p>
    <w:p>
      <w:pPr>
        <w:numPr>
          <w:ilvl w:val="0"/>
          <w:numId w:val="5"/>
        </w:numPr>
        <w:ind w:left="589" w:right="1652" w:hanging="211"/>
      </w:pPr>
      <w:r>
        <w:t xml:space="preserve">The visibility of all </w:t>
      </w:r>
      <w:r>
        <w:rPr>
          <w:rFonts w:ascii="Calibri" w:hAnsi="Calibri" w:eastAsia="Calibri" w:cs="Calibri"/>
          <w:sz w:val="20"/>
        </w:rPr>
        <w:t xml:space="preserve">Page Control </w:t>
      </w:r>
      <w:r>
        <w:t xml:space="preserve">and </w:t>
      </w:r>
      <w:r>
        <w:rPr>
          <w:rFonts w:ascii="Calibri" w:hAnsi="Calibri" w:eastAsia="Calibri" w:cs="Calibri"/>
          <w:sz w:val="20"/>
        </w:rPr>
        <w:t xml:space="preserve">Tab Sheets </w:t>
      </w:r>
      <w:r>
        <w:t>caption w</w:t>
      </w:r>
      <w:del w:id="275" w:author="Mayara/Tikinet" w:date="2019-10-09T15:53:04Z">
        <w:r>
          <w:rPr>
            <w:lang w:val="en-US"/>
          </w:rPr>
          <w:delText>ere</w:delText>
        </w:r>
      </w:del>
      <w:ins w:id="276" w:author="Mayara/Tikinet" w:date="2019-10-09T15:53:04Z">
        <w:r>
          <w:rPr/>
          <w:t>as</w:t>
        </w:r>
      </w:ins>
      <w:r>
        <w:t xml:space="preserve"> improved.</w:t>
      </w:r>
    </w:p>
    <w:p>
      <w:pPr>
        <w:numPr>
          <w:ilvl w:val="0"/>
          <w:numId w:val="5"/>
        </w:numPr>
        <w:spacing w:after="240"/>
        <w:ind w:left="589" w:right="1652" w:hanging="211"/>
      </w:pPr>
      <w:r>
        <w:t>R will always start with two options:</w:t>
      </w:r>
    </w:p>
    <w:p>
      <w:pPr>
        <w:numPr>
          <w:ilvl w:val="2"/>
          <w:numId w:val="7"/>
        </w:numPr>
        <w:spacing w:after="163" w:line="259" w:lineRule="auto"/>
        <w:ind w:right="1222" w:hanging="232"/>
        <w:jc w:val="left"/>
      </w:pPr>
      <w:r>
        <w:rPr>
          <w:rFonts w:ascii="Calibri" w:hAnsi="Calibri" w:eastAsia="Calibri" w:cs="Calibri"/>
          <w:sz w:val="20"/>
        </w:rPr>
        <w:t>options(pkgType=’binary’)</w:t>
      </w:r>
    </w:p>
    <w:p>
      <w:pPr>
        <w:numPr>
          <w:ilvl w:val="2"/>
          <w:numId w:val="7"/>
        </w:numPr>
        <w:spacing w:after="249" w:line="259" w:lineRule="auto"/>
        <w:ind w:right="1222" w:hanging="232"/>
        <w:jc w:val="left"/>
      </w:pPr>
      <w:r>
        <w:rPr>
          <w:rFonts w:ascii="Calibri" w:hAnsi="Calibri" w:eastAsia="Calibri" w:cs="Calibri"/>
          <w:sz w:val="20"/>
        </w:rPr>
        <w:t>options(install.packages.check.source=’no’)</w:t>
      </w:r>
    </w:p>
    <w:p>
      <w:pPr>
        <w:numPr>
          <w:ilvl w:val="0"/>
          <w:numId w:val="5"/>
        </w:numPr>
        <w:spacing w:after="238"/>
        <w:ind w:left="589" w:right="1652" w:hanging="211"/>
      </w:pPr>
      <w:r>
        <w:t>If the user do not have a personal library to manage the packages, from</w:t>
      </w:r>
      <w:ins w:id="277" w:author="Mayara/Tikinet" w:date="2019-10-09T15:53:21Z">
        <w:r>
          <w:rPr/>
          <w:t xml:space="preserve"> </w:t>
        </w:r>
      </w:ins>
      <w:r>
        <w:t>this</w:t>
      </w:r>
      <w:ins w:id="278" w:author="Mayara/Tikinet" w:date="2019-10-09T15:53:24Z">
        <w:r>
          <w:rPr/>
          <w:t xml:space="preserve"> </w:t>
        </w:r>
      </w:ins>
      <w:r>
        <w:t>version</w:t>
      </w:r>
      <w:ins w:id="279" w:author="Mayara/Tikinet" w:date="2019-10-09T15:53:27Z">
        <w:r>
          <w:rPr/>
          <w:t xml:space="preserve"> </w:t>
        </w:r>
      </w:ins>
      <w:r>
        <w:t>on,</w:t>
      </w:r>
      <w:ins w:id="280" w:author="Mayara/Tikinet" w:date="2019-10-09T15:53:29Z">
        <w:r>
          <w:rPr/>
          <w:t xml:space="preserve"> </w:t>
        </w:r>
      </w:ins>
      <w:r>
        <w:t>Tinn-R</w:t>
      </w:r>
      <w:ins w:id="281" w:author="Mayara/Tikinet" w:date="2019-10-09T15:53:34Z">
        <w:r>
          <w:rPr/>
          <w:t xml:space="preserve"> </w:t>
        </w:r>
      </w:ins>
      <w:r>
        <w:t>will</w:t>
      </w:r>
      <w:ins w:id="282" w:author="Mayara/Tikinet" w:date="2019-10-09T15:53:36Z">
        <w:r>
          <w:rPr/>
          <w:t xml:space="preserve"> </w:t>
        </w:r>
      </w:ins>
      <w:r>
        <w:t>create</w:t>
      </w:r>
      <w:ins w:id="283" w:author="Mayara/Tikinet" w:date="2019-10-09T15:53:38Z">
        <w:r>
          <w:rPr/>
          <w:t xml:space="preserve"> </w:t>
        </w:r>
      </w:ins>
      <w:r>
        <w:t>a</w:t>
      </w:r>
      <w:ins w:id="284" w:author="Mayara/Tikinet" w:date="2019-10-09T15:53:39Z">
        <w:r>
          <w:rPr/>
          <w:t xml:space="preserve"> </w:t>
        </w:r>
      </w:ins>
      <w:r>
        <w:t>folder</w:t>
      </w:r>
      <w:ins w:id="285" w:author="Mayara/Tikinet" w:date="2019-10-09T15:53:42Z">
        <w:r>
          <w:rPr/>
          <w:t xml:space="preserve"> </w:t>
        </w:r>
      </w:ins>
      <w:r>
        <w:t>named</w:t>
      </w:r>
      <w:ins w:id="286" w:author="Mayara/Tikinet" w:date="2019-10-09T15:53:46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x.y</w:t>
      </w:r>
      <w:r>
        <w:t>,</w:t>
      </w:r>
      <w:ins w:id="287" w:author="Mayara/Tikinet" w:date="2019-10-09T15:53:48Z">
        <w:r>
          <w:rPr/>
          <w:t xml:space="preserve"> </w:t>
        </w:r>
      </w:ins>
      <w:r>
        <w:t>related</w:t>
      </w:r>
      <w:ins w:id="288" w:author="Mayara/Tikinet" w:date="2019-10-09T15:53:50Z">
        <w:r>
          <w:rPr/>
          <w:t xml:space="preserve"> </w:t>
        </w:r>
      </w:ins>
      <w:r>
        <w:t>to major</w:t>
      </w:r>
      <w:ins w:id="289" w:author="Mayara/Tikinet" w:date="2019-10-09T15:53:57Z">
        <w:r>
          <w:rPr/>
          <w:t xml:space="preserve"> </w:t>
        </w:r>
      </w:ins>
      <w:r>
        <w:t>and</w:t>
      </w:r>
      <w:ins w:id="290" w:author="Mayara/Tikinet" w:date="2019-10-09T15:53:59Z">
        <w:r>
          <w:rPr/>
          <w:t xml:space="preserve"> </w:t>
        </w:r>
      </w:ins>
      <w:r>
        <w:t>minor</w:t>
      </w:r>
      <w:ins w:id="291" w:author="Mayara/Tikinet" w:date="2019-10-09T15:54:01Z">
        <w:r>
          <w:rPr/>
          <w:t xml:space="preserve"> </w:t>
        </w:r>
      </w:ins>
      <w:r>
        <w:t>R</w:t>
      </w:r>
      <w:ins w:id="292" w:author="Mayara/Tikinet" w:date="2019-10-09T15:54:04Z">
        <w:r>
          <w:rPr/>
          <w:t xml:space="preserve"> </w:t>
        </w:r>
      </w:ins>
      <w:r>
        <w:t>version</w:t>
      </w:r>
      <w:ins w:id="293" w:author="Mayara/Tikinet" w:date="2019-10-09T15:54:06Z">
        <w:r>
          <w:rPr/>
          <w:t xml:space="preserve"> </w:t>
        </w:r>
      </w:ins>
      <w:r>
        <w:t>in</w:t>
      </w:r>
      <w:ins w:id="294" w:author="Mayara/Tikinet" w:date="2019-10-09T15:54:08Z">
        <w:r>
          <w:rPr/>
          <w:t xml:space="preserve"> </w:t>
        </w:r>
      </w:ins>
      <w:r>
        <w:t>the</w:t>
      </w:r>
      <w:ins w:id="295" w:author="Mayara/Tikinet" w:date="2019-10-09T15:54:10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C:/Users/User/Documents/R/winlibrary/</w:t>
      </w:r>
      <w:r>
        <w:t>. This library will be used as default to package manager. The</w:t>
      </w:r>
      <w:ins w:id="296" w:author="Mayara/Tikinet" w:date="2019-10-09T15:56:14Z">
        <w:r>
          <w:rPr/>
          <w:t xml:space="preserve"> </w:t>
        </w:r>
      </w:ins>
      <w:r>
        <w:t>user</w:t>
      </w:r>
      <w:ins w:id="297" w:author="Mayara/Tikinet" w:date="2019-10-09T15:56:16Z">
        <w:r>
          <w:rPr/>
          <w:t xml:space="preserve"> </w:t>
        </w:r>
      </w:ins>
      <w:r>
        <w:t>can</w:t>
      </w:r>
      <w:ins w:id="298" w:author="Mayara/Tikinet" w:date="2019-10-09T15:56:17Z">
        <w:r>
          <w:rPr/>
          <w:t xml:space="preserve"> </w:t>
        </w:r>
      </w:ins>
      <w:r>
        <w:t>change</w:t>
      </w:r>
      <w:ins w:id="299" w:author="Mayara/Tikinet" w:date="2019-10-09T15:56:20Z">
        <w:r>
          <w:rPr/>
          <w:t xml:space="preserve"> </w:t>
        </w:r>
      </w:ins>
      <w:r>
        <w:t>the</w:t>
      </w:r>
      <w:ins w:id="300" w:author="Mayara/Tikinet" w:date="2019-10-09T15:56:21Z">
        <w:r>
          <w:rPr/>
          <w:t xml:space="preserve"> </w:t>
        </w:r>
      </w:ins>
      <w:r>
        <w:t>default</w:t>
      </w:r>
      <w:ins w:id="301" w:author="Mayara/Tikinet" w:date="2019-10-09T15:56:24Z">
        <w:r>
          <w:rPr/>
          <w:t xml:space="preserve"> </w:t>
        </w:r>
      </w:ins>
      <w:r>
        <w:t>library</w:t>
      </w:r>
      <w:ins w:id="302" w:author="Mayara/Tikinet" w:date="2019-10-09T15:56:34Z">
        <w:r>
          <w:rPr/>
          <w:t xml:space="preserve"> </w:t>
        </w:r>
      </w:ins>
      <w:r>
        <w:t>at</w:t>
      </w:r>
      <w:ins w:id="303" w:author="Mayara/Tikinet" w:date="2019-10-09T15:56:36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 xml:space="preserve">Options/Application/R/Packages (R) </w:t>
      </w:r>
      <w:r>
        <w:t xml:space="preserve">in the </w:t>
      </w:r>
      <w:r>
        <w:rPr>
          <w:rFonts w:ascii="Calibri" w:hAnsi="Calibri" w:eastAsia="Calibri" w:cs="Calibri"/>
          <w:sz w:val="20"/>
        </w:rPr>
        <w:t>Library trees (.libPaths()</w:t>
      </w:r>
      <w:r>
        <w:t>.</w:t>
      </w:r>
    </w:p>
    <w:p>
      <w:pPr>
        <w:numPr>
          <w:ilvl w:val="0"/>
          <w:numId w:val="5"/>
        </w:numPr>
        <w:spacing w:after="235"/>
        <w:ind w:left="589" w:right="1652" w:hanging="211"/>
      </w:pPr>
      <w:r>
        <w:t xml:space="preserve">The default files </w:t>
      </w:r>
      <w:r>
        <w:rPr>
          <w:rFonts w:ascii="Calibri" w:hAnsi="Calibri" w:eastAsia="Calibri" w:cs="Calibri"/>
          <w:sz w:val="20"/>
        </w:rPr>
        <w:t xml:space="preserve">Shortcuts.xml </w:t>
      </w:r>
      <w:r>
        <w:t xml:space="preserve">and </w:t>
      </w:r>
      <w:r>
        <w:rPr>
          <w:rFonts w:ascii="Calibri" w:hAnsi="Calibri" w:eastAsia="Calibri" w:cs="Calibri"/>
          <w:sz w:val="20"/>
        </w:rPr>
        <w:t xml:space="preserve">Mirrors.xml </w:t>
      </w:r>
      <w:r>
        <w:t>were updated.</w:t>
      </w:r>
    </w:p>
    <w:p>
      <w:pPr>
        <w:numPr>
          <w:ilvl w:val="0"/>
          <w:numId w:val="5"/>
        </w:numPr>
        <w:spacing w:after="227"/>
        <w:ind w:left="589" w:right="1652" w:hanging="211"/>
      </w:pPr>
      <w:r>
        <w:t xml:space="preserve">The default shortcuts related to focus on </w:t>
      </w:r>
      <w:r>
        <w:rPr>
          <w:rFonts w:ascii="Calibri" w:hAnsi="Calibri" w:eastAsia="Calibri" w:cs="Calibri"/>
          <w:sz w:val="20"/>
        </w:rPr>
        <w:t xml:space="preserve">Rterm interface </w:t>
      </w:r>
      <w:r>
        <w:t>(Editor, IO</w:t>
      </w:r>
      <w:ins w:id="304" w:author="Mayara/Tikinet" w:date="2019-10-09T15:58:19Z">
        <w:r>
          <w:rPr/>
          <w:t>,</w:t>
        </w:r>
      </w:ins>
      <w:r>
        <w:t xml:space="preserve"> and LOG) were changed due</w:t>
      </w:r>
      <w:ins w:id="305" w:author="Mayara/Tikinet" w:date="2019-10-09T15:58:22Z">
        <w:r>
          <w:rPr/>
          <w:t xml:space="preserve"> t</w:t>
        </w:r>
      </w:ins>
      <w:ins w:id="306" w:author="Mayara/Tikinet" w:date="2019-10-09T15:58:23Z">
        <w:r>
          <w:rPr/>
          <w:t>o</w:t>
        </w:r>
      </w:ins>
      <w:r>
        <w:t xml:space="preserve"> conflict with Windows 10.</w:t>
      </w:r>
    </w:p>
    <w:p>
      <w:pPr>
        <w:numPr>
          <w:ilvl w:val="0"/>
          <w:numId w:val="5"/>
        </w:numPr>
        <w:spacing w:after="220" w:line="286" w:lineRule="auto"/>
        <w:ind w:left="589" w:right="1652" w:hanging="211"/>
      </w:pPr>
      <w:r>
        <w:t xml:space="preserve">When using </w:t>
      </w:r>
      <w:r>
        <w:rPr>
          <w:rFonts w:ascii="Calibri" w:hAnsi="Calibri" w:eastAsia="Calibri" w:cs="Calibri"/>
          <w:sz w:val="20"/>
        </w:rPr>
        <w:t xml:space="preserve">Rterm </w:t>
      </w:r>
      <w:r>
        <w:t xml:space="preserve">(except </w:t>
      </w:r>
      <w:del w:id="307" w:author="Mayara/Tikinet" w:date="2019-10-09T15:58:33Z">
        <w:r>
          <w:rPr>
            <w:lang w:val="en-US"/>
          </w:rPr>
          <w:delText>with</w:delText>
        </w:r>
      </w:del>
      <w:ins w:id="308" w:author="Mayara/Tikinet" w:date="2019-10-09T15:58:33Z">
        <w:r>
          <w:rPr/>
          <w:t>for</w:t>
        </w:r>
      </w:ins>
      <w:r>
        <w:t xml:space="preserve"> the </w:t>
      </w:r>
      <w:r>
        <w:rPr>
          <w:rFonts w:ascii="Calibri" w:hAnsi="Calibri" w:eastAsia="Calibri" w:cs="Calibri"/>
          <w:sz w:val="20"/>
        </w:rPr>
        <w:t>Send File</w:t>
      </w:r>
      <w:ins w:id="309" w:author="Mayara/Tikinet" w:date="2019-10-09T15:58:35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option)</w:t>
      </w:r>
      <w:ins w:id="310" w:author="Mayara/Tikinet" w:date="2019-10-09T15:58:44Z">
        <w:r>
          <w:rPr/>
          <w:t>,</w:t>
        </w:r>
      </w:ins>
      <w:r>
        <w:t xml:space="preserve"> all</w:t>
      </w:r>
      <w:del w:id="311" w:author="Mayara/Tikinet" w:date="2019-10-09T15:58:56Z">
        <w:r>
          <w:rPr/>
          <w:delText xml:space="preserve"> oth</w:delText>
        </w:r>
      </w:del>
      <w:del w:id="312" w:author="Mayara/Tikinet" w:date="2019-10-09T15:58:55Z">
        <w:r>
          <w:rPr/>
          <w:delText>er</w:delText>
        </w:r>
      </w:del>
      <w:r>
        <w:t xml:space="preserve"> options related </w:t>
      </w:r>
      <w:del w:id="313" w:author="Mayara/Tikinet" w:date="2019-10-09T15:58:51Z">
        <w:r>
          <w:rPr>
            <w:lang w:val="en-US"/>
          </w:rPr>
          <w:delText>with</w:delText>
        </w:r>
      </w:del>
      <w:ins w:id="314" w:author="Mayara/Tikinet" w:date="2019-10-09T15:58:52Z">
        <w:r>
          <w:rPr/>
          <w:t>t</w:t>
        </w:r>
      </w:ins>
      <w:ins w:id="315" w:author="Mayara/Tikinet" w:date="2019-10-09T15:58:53Z">
        <w:r>
          <w:rPr/>
          <w:t>o</w:t>
        </w:r>
      </w:ins>
      <w:r>
        <w:t xml:space="preserve"> more than one line will be added </w:t>
      </w:r>
      <w:ins w:id="316" w:author="Mayara/Tikinet" w:date="2019-10-09T15:59:16Z">
        <w:r>
          <w:rPr/>
          <w:t>t</w:t>
        </w:r>
      </w:ins>
      <w:del w:id="317" w:author="Mayara/Tikinet" w:date="2019-10-09T15:59:16Z">
        <w:r>
          <w:rPr/>
          <w:delText>d</w:delText>
        </w:r>
      </w:del>
      <w:r>
        <w:t xml:space="preserve">o the </w:t>
      </w:r>
      <w:r>
        <w:rPr>
          <w:rFonts w:ascii="Calibri" w:hAnsi="Calibri" w:eastAsia="Calibri" w:cs="Calibri"/>
          <w:sz w:val="20"/>
        </w:rPr>
        <w:t>R history</w:t>
      </w:r>
      <w:r>
        <w:t>.</w:t>
      </w:r>
    </w:p>
    <w:p>
      <w:pPr>
        <w:numPr>
          <w:ilvl w:val="0"/>
          <w:numId w:val="5"/>
        </w:numPr>
        <w:spacing w:after="229"/>
        <w:ind w:left="589" w:right="1652" w:hanging="211"/>
      </w:pPr>
      <w:r>
        <w:t xml:space="preserve">The source code related to identification of </w:t>
      </w:r>
      <w:r>
        <w:rPr>
          <w:rFonts w:ascii="Calibri" w:hAnsi="Calibri" w:eastAsia="Calibri" w:cs="Calibri"/>
          <w:sz w:val="20"/>
        </w:rPr>
        <w:t xml:space="preserve">library trees .libPaths() </w:t>
      </w:r>
      <w:r>
        <w:t>was improved.</w:t>
      </w:r>
    </w:p>
    <w:p>
      <w:pPr>
        <w:numPr>
          <w:ilvl w:val="0"/>
          <w:numId w:val="5"/>
        </w:numPr>
        <w:spacing w:after="227"/>
        <w:ind w:left="589" w:right="1652" w:hanging="211"/>
      </w:pPr>
      <w:r>
        <w:t xml:space="preserve">The </w:t>
      </w:r>
      <w:r>
        <w:rPr>
          <w:rFonts w:ascii="Calibri" w:hAnsi="Calibri" w:eastAsia="Calibri" w:cs="Calibri"/>
          <w:sz w:val="20"/>
        </w:rPr>
        <w:t xml:space="preserve">R explorer </w:t>
      </w:r>
      <w:r>
        <w:t>interface related to</w:t>
      </w:r>
      <w:ins w:id="318" w:author="Mayara/Tikinet" w:date="2019-10-09T15:59:29Z">
        <w:r>
          <w:rPr/>
          <w:t xml:space="preserve"> </w:t>
        </w:r>
      </w:ins>
      <w:ins w:id="319" w:author="Mayara/Tikinet" w:date="2019-10-09T15:59:30Z">
        <w:r>
          <w:rPr/>
          <w:t>the</w:t>
        </w:r>
      </w:ins>
      <w:r>
        <w:t xml:space="preserve"> identification of environments from objects was improved.</w:t>
      </w:r>
    </w:p>
    <w:p>
      <w:pPr>
        <w:numPr>
          <w:ilvl w:val="0"/>
          <w:numId w:val="5"/>
        </w:numPr>
        <w:spacing w:after="232"/>
        <w:ind w:left="589" w:right="1652" w:hanging="211"/>
      </w:pPr>
      <w:r>
        <w:t>The</w:t>
      </w:r>
      <w:ins w:id="320" w:author="Mayara/Tikinet" w:date="2019-10-09T16:00:22Z">
        <w:r>
          <w:rPr/>
          <w:t xml:space="preserve"> </w:t>
        </w:r>
      </w:ins>
      <w:r>
        <w:t>resources</w:t>
      </w:r>
      <w:ins w:id="321" w:author="Mayara/Tikinet" w:date="2019-10-09T16:00:25Z">
        <w:r>
          <w:rPr/>
          <w:t xml:space="preserve"> </w:t>
        </w:r>
      </w:ins>
      <w:r>
        <w:t>related</w:t>
      </w:r>
      <w:ins w:id="322" w:author="Mayara/Tikinet" w:date="2019-10-09T16:00:27Z">
        <w:r>
          <w:rPr/>
          <w:t xml:space="preserve"> </w:t>
        </w:r>
      </w:ins>
      <w:r>
        <w:t>to</w:t>
      </w:r>
      <w:ins w:id="323" w:author="Mayara/Tikinet" w:date="2019-10-09T16:00:29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update mirrors</w:t>
      </w:r>
      <w:ins w:id="324" w:author="Mayara/Tikinet" w:date="2019-10-09T16:00:31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in</w:t>
      </w:r>
      <w:ins w:id="325" w:author="Mayara/Tikinet" w:date="2019-10-09T16:00:33Z">
        <w:r>
          <w:rPr/>
          <w:t xml:space="preserve"> </w:t>
        </w:r>
      </w:ins>
      <w:r>
        <w:t>run</w:t>
      </w:r>
      <w:ins w:id="326" w:author="Mayara/Tikinet" w:date="2019-10-09T16:00:34Z">
        <w:r>
          <w:rPr/>
          <w:t xml:space="preserve"> </w:t>
        </w:r>
      </w:ins>
      <w:r>
        <w:t>time</w:t>
      </w:r>
      <w:ins w:id="327" w:author="Mayara/Tikinet" w:date="2019-10-09T16:00:36Z">
        <w:r>
          <w:rPr/>
          <w:t xml:space="preserve"> </w:t>
        </w:r>
      </w:ins>
      <w:r>
        <w:t>were</w:t>
      </w:r>
      <w:ins w:id="328" w:author="Mayara/Tikinet" w:date="2019-10-09T16:00:45Z">
        <w:r>
          <w:rPr/>
          <w:t xml:space="preserve"> </w:t>
        </w:r>
      </w:ins>
      <w:r>
        <w:t>improved.</w:t>
      </w:r>
    </w:p>
    <w:p>
      <w:pPr>
        <w:numPr>
          <w:ilvl w:val="0"/>
          <w:numId w:val="5"/>
        </w:numPr>
        <w:spacing w:after="232"/>
        <w:ind w:left="589" w:right="1652" w:hanging="211"/>
      </w:pPr>
      <w:r>
        <w:t xml:space="preserve">The resources related to </w:t>
      </w:r>
      <w:r>
        <w:rPr>
          <w:rFonts w:ascii="Calibri" w:hAnsi="Calibri" w:eastAsia="Calibri" w:cs="Calibri"/>
          <w:sz w:val="20"/>
        </w:rPr>
        <w:t xml:space="preserve">knitr </w:t>
      </w:r>
      <w:r>
        <w:t xml:space="preserve">and </w:t>
      </w:r>
      <w:r>
        <w:rPr>
          <w:rFonts w:ascii="Calibri" w:hAnsi="Calibri" w:eastAsia="Calibri" w:cs="Calibri"/>
          <w:sz w:val="20"/>
        </w:rPr>
        <w:t xml:space="preserve">Sweave </w:t>
      </w:r>
      <w:r>
        <w:t>were improved</w:t>
      </w:r>
      <w:ins w:id="329" w:author="Mayara/Tikinet" w:date="2019-10-09T16:01:26Z">
        <w:r>
          <w:rPr/>
          <w:t>,</w:t>
        </w:r>
      </w:ins>
      <w:r>
        <w:t xml:space="preserve"> and new options are in </w:t>
      </w:r>
      <w:r>
        <w:rPr>
          <w:rFonts w:ascii="Calibri" w:hAnsi="Calibri" w:eastAsia="Calibri" w:cs="Calibri"/>
          <w:sz w:val="20"/>
        </w:rPr>
        <w:t>Options/Application/R/Packages/Knitr</w:t>
      </w:r>
      <w:r>
        <w:t>.</w:t>
      </w:r>
    </w:p>
    <w:p>
      <w:pPr>
        <w:numPr>
          <w:ilvl w:val="0"/>
          <w:numId w:val="5"/>
        </w:numPr>
        <w:spacing w:after="220" w:line="286" w:lineRule="auto"/>
        <w:ind w:left="589" w:right="1652" w:hanging="211"/>
      </w:pPr>
      <w:ins w:id="330" w:author="Mayara/Tikinet" w:date="2019-10-09T16:02:00Z">
        <w:r>
          <w:rPr/>
          <w:t xml:space="preserve">The argument </w:t>
        </w:r>
      </w:ins>
      <w:ins w:id="331" w:author="Mayara/Tikinet" w:date="2019-10-09T16:02:00Z">
        <w:r>
          <w:rPr>
            <w:rFonts w:ascii="Calibri" w:hAnsi="Calibri" w:eastAsia="Calibri" w:cs="Calibri"/>
            <w:sz w:val="20"/>
          </w:rPr>
          <w:t>quiet=TRUE</w:t>
        </w:r>
      </w:ins>
      <w:ins w:id="332" w:author="Mayara/Tikinet" w:date="2019-10-09T16:02:07Z">
        <w:r>
          <w:rPr>
            <w:rFonts w:ascii="Calibri" w:hAnsi="Calibri" w:eastAsia="Calibri" w:cs="Calibri"/>
            <w:sz w:val="20"/>
          </w:rPr>
          <w:t xml:space="preserve"> </w:t>
        </w:r>
      </w:ins>
      <w:ins w:id="333" w:author="Mayara/Tikinet" w:date="2019-10-09T16:02:08Z">
        <w:r>
          <w:rPr/>
          <w:t>will be added</w:t>
        </w:r>
      </w:ins>
      <w:ins w:id="334" w:author="Mayara/Tikinet" w:date="2019-10-09T16:02:00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 xml:space="preserve">to all </w:t>
      </w:r>
      <w:r>
        <w:rPr>
          <w:rFonts w:ascii="Calibri" w:hAnsi="Calibri" w:eastAsia="Calibri" w:cs="Calibri"/>
          <w:sz w:val="20"/>
        </w:rPr>
        <w:t xml:space="preserve">knit </w:t>
      </w:r>
      <w:r>
        <w:t>procedures</w:t>
      </w:r>
      <w:del w:id="335" w:author="Mayara/Tikinet" w:date="2019-10-09T16:02:11Z">
        <w:r>
          <w:rPr/>
          <w:delText xml:space="preserve"> it will be added </w:delText>
        </w:r>
      </w:del>
      <w:del w:id="336" w:author="Mayara/Tikinet" w:date="2019-10-09T16:01:57Z">
        <w:r>
          <w:rPr/>
          <w:delText xml:space="preserve">the argument </w:delText>
        </w:r>
      </w:del>
      <w:del w:id="337" w:author="Mayara/Tikinet" w:date="2019-10-09T16:01:57Z">
        <w:r>
          <w:rPr>
            <w:rFonts w:ascii="Calibri" w:hAnsi="Calibri" w:eastAsia="Calibri" w:cs="Calibri"/>
            <w:sz w:val="20"/>
          </w:rPr>
          <w:delText>quiet=TRUE</w:delText>
        </w:r>
      </w:del>
      <w:r>
        <w:t xml:space="preserve">. So, if you want more control, or </w:t>
      </w:r>
      <w:del w:id="338" w:author="Mayara/Tikinet" w:date="2019-10-09T16:05:54Z">
        <w:r>
          <w:rPr>
            <w:lang w:val="en-US"/>
          </w:rPr>
          <w:delText>to</w:delText>
        </w:r>
      </w:del>
      <w:ins w:id="339" w:author="Mayara/Tikinet" w:date="2019-10-09T16:05:54Z">
        <w:r>
          <w:rPr/>
          <w:t>fo</w:t>
        </w:r>
      </w:ins>
      <w:ins w:id="340" w:author="Mayara/Tikinet" w:date="2019-10-09T16:05:55Z">
        <w:r>
          <w:rPr/>
          <w:t>r</w:t>
        </w:r>
      </w:ins>
      <w:r>
        <w:t xml:space="preserve"> big documents, </w:t>
      </w:r>
      <w:del w:id="341" w:author="Mayara/Tikinet" w:date="2019-10-09T16:04:53Z">
        <w:r>
          <w:rPr/>
          <w:delText>i</w:delText>
        </w:r>
      </w:del>
      <w:del w:id="342" w:author="Mayara/Tikinet" w:date="2019-10-09T16:04:52Z">
        <w:r>
          <w:rPr/>
          <w:delText xml:space="preserve">t is suggested </w:delText>
        </w:r>
      </w:del>
      <w:r>
        <w:t>(for</w:t>
      </w:r>
      <w:ins w:id="343" w:author="Mayara/Tikinet" w:date="2019-10-09T16:06:24Z">
        <w:r>
          <w:rPr/>
          <w:t xml:space="preserve"> a</w:t>
        </w:r>
      </w:ins>
      <w:r>
        <w:t xml:space="preserve"> while) t</w:t>
      </w:r>
      <w:ins w:id="344" w:author="Mayara/Tikinet" w:date="2019-10-09T16:04:39Z">
        <w:r>
          <w:rPr/>
          <w:t>he</w:t>
        </w:r>
      </w:ins>
      <w:del w:id="345" w:author="Mayara/Tikinet" w:date="2019-10-09T16:04:38Z">
        <w:r>
          <w:rPr/>
          <w:delText>o</w:delText>
        </w:r>
      </w:del>
      <w:r>
        <w:t xml:space="preserve"> use</w:t>
      </w:r>
      <w:ins w:id="346" w:author="Mayara/Tikinet" w:date="2019-10-09T16:04:42Z">
        <w:r>
          <w:rPr/>
          <w:t xml:space="preserve"> </w:t>
        </w:r>
      </w:ins>
      <w:ins w:id="347" w:author="Mayara/Tikinet" w:date="2019-10-09T16:04:43Z">
        <w:r>
          <w:rPr/>
          <w:t>of</w:t>
        </w:r>
      </w:ins>
      <w:r>
        <w:t xml:space="preserve"> the </w:t>
      </w:r>
      <w:r>
        <w:rPr>
          <w:rFonts w:ascii="Calibri" w:hAnsi="Calibri" w:eastAsia="Calibri" w:cs="Calibri"/>
          <w:sz w:val="20"/>
        </w:rPr>
        <w:t xml:space="preserve">knit </w:t>
      </w:r>
      <w:r>
        <w:t xml:space="preserve">with </w:t>
      </w:r>
      <w:r>
        <w:rPr>
          <w:rFonts w:ascii="Calibri" w:hAnsi="Calibri" w:eastAsia="Calibri" w:cs="Calibri"/>
          <w:sz w:val="20"/>
        </w:rPr>
        <w:t xml:space="preserve">Rgui.exe </w:t>
      </w:r>
      <w:r>
        <w:t xml:space="preserve">instead of </w:t>
      </w:r>
      <w:r>
        <w:rPr>
          <w:rFonts w:ascii="Calibri" w:hAnsi="Calibri" w:eastAsia="Calibri" w:cs="Calibri"/>
          <w:sz w:val="20"/>
        </w:rPr>
        <w:t>Rterm.exe</w:t>
      </w:r>
      <w:ins w:id="348" w:author="Mayara/Tikinet" w:date="2019-10-09T16:04:58Z">
        <w:r>
          <w:rPr>
            <w:rFonts w:ascii="Calibri" w:hAnsi="Calibri" w:eastAsia="Calibri" w:cs="Calibri"/>
            <w:sz w:val="20"/>
          </w:rPr>
          <w:t xml:space="preserve"> </w:t>
        </w:r>
      </w:ins>
      <w:ins w:id="349" w:author="Mayara/Tikinet" w:date="2019-10-09T16:04:59Z">
        <w:r>
          <w:rPr/>
          <w:t>is suggested</w:t>
        </w:r>
      </w:ins>
      <w:r>
        <w:t>.</w:t>
      </w:r>
    </w:p>
    <w:p>
      <w:pPr>
        <w:numPr>
          <w:ilvl w:val="0"/>
          <w:numId w:val="5"/>
        </w:numPr>
        <w:spacing w:after="220" w:line="286" w:lineRule="auto"/>
        <w:ind w:left="589" w:right="1652" w:hanging="211"/>
      </w:pPr>
      <w:r>
        <w:t xml:space="preserve">The menu </w:t>
      </w:r>
      <w:r>
        <w:rPr>
          <w:rFonts w:ascii="Calibri" w:hAnsi="Calibri" w:eastAsia="Calibri" w:cs="Calibri"/>
          <w:sz w:val="20"/>
        </w:rPr>
        <w:t xml:space="preserve">Insert </w:t>
      </w:r>
      <w:r>
        <w:t xml:space="preserve">has a new option: </w:t>
      </w:r>
      <w:r>
        <w:rPr>
          <w:rFonts w:ascii="Calibri" w:hAnsi="Calibri" w:eastAsia="Calibri" w:cs="Calibri"/>
          <w:sz w:val="20"/>
        </w:rPr>
        <w:t>R (assignment)</w:t>
      </w:r>
      <w:r>
        <w:t>. This option make</w:t>
      </w:r>
      <w:ins w:id="350" w:author="Mayara/Tikinet" w:date="2019-10-09T16:08:15Z">
        <w:r>
          <w:rPr/>
          <w:t>s</w:t>
        </w:r>
      </w:ins>
      <w:r>
        <w:t xml:space="preserve"> flexible to insert </w:t>
      </w:r>
      <w:r>
        <w:rPr>
          <w:rFonts w:ascii="Calibri" w:hAnsi="Calibri" w:eastAsia="Calibri" w:cs="Calibri"/>
          <w:sz w:val="20"/>
        </w:rPr>
        <w:t xml:space="preserve">&lt;- </w:t>
      </w:r>
      <w:r>
        <w:t xml:space="preserve">and </w:t>
      </w:r>
      <w:r>
        <w:rPr>
          <w:rFonts w:ascii="Calibri" w:hAnsi="Calibri" w:eastAsia="Calibri" w:cs="Calibri"/>
          <w:sz w:val="20"/>
        </w:rPr>
        <w:t xml:space="preserve">-&gt; </w:t>
      </w:r>
      <w:r>
        <w:t xml:space="preserve">assignment. As it is associated </w:t>
      </w:r>
      <w:ins w:id="351" w:author="Mayara/Tikinet" w:date="2019-10-09T16:08:26Z">
        <w:r>
          <w:rPr/>
          <w:t>wi</w:t>
        </w:r>
      </w:ins>
      <w:ins w:id="352" w:author="Mayara/Tikinet" w:date="2019-10-09T16:08:27Z">
        <w:r>
          <w:rPr/>
          <w:t>th</w:t>
        </w:r>
      </w:ins>
      <w:del w:id="353" w:author="Mayara/Tikinet" w:date="2019-10-09T16:08:25Z">
        <w:r>
          <w:rPr/>
          <w:delText>to</w:delText>
        </w:r>
      </w:del>
      <w:r>
        <w:t xml:space="preserve"> shortcuts, the user can customize both</w:t>
      </w:r>
      <w:ins w:id="354" w:author="Mayara/Tikinet" w:date="2019-10-09T16:08:51Z">
        <w:r>
          <w:rPr/>
          <w:t xml:space="preserve"> </w:t>
        </w:r>
      </w:ins>
      <w:ins w:id="355" w:author="Mayara/Tikinet" w:date="2019-10-09T16:09:04Z">
        <w:r>
          <w:rPr/>
          <w:t>assi</w:t>
        </w:r>
      </w:ins>
      <w:ins w:id="356" w:author="Mayara/Tikinet" w:date="2019-10-09T16:09:05Z">
        <w:r>
          <w:rPr/>
          <w:t>gnm</w:t>
        </w:r>
      </w:ins>
      <w:ins w:id="357" w:author="Mayara/Tikinet" w:date="2019-10-09T16:09:06Z">
        <w:r>
          <w:rPr/>
          <w:t>ents</w:t>
        </w:r>
      </w:ins>
      <w:r>
        <w:t>.</w:t>
      </w:r>
    </w:p>
    <w:p>
      <w:pPr>
        <w:tabs>
          <w:tab w:val="center" w:pos="3294"/>
        </w:tabs>
        <w:spacing w:after="465"/>
        <w:ind w:left="0" w:right="0" w:firstLine="0"/>
        <w:jc w:val="left"/>
      </w:pPr>
      <w:r>
        <w:t>A.3. V</w:t>
      </w:r>
      <w:r>
        <w:tab/>
      </w:r>
      <w:r>
        <w:t>2016 (01)</w:t>
      </w:r>
    </w:p>
    <w:p>
      <w:pPr>
        <w:numPr>
          <w:ilvl w:val="0"/>
          <w:numId w:val="5"/>
        </w:numPr>
        <w:spacing w:after="242"/>
        <w:ind w:left="589" w:right="1652" w:hanging="211"/>
      </w:pPr>
      <w:r>
        <w:t>The navigator of all database was replaced.</w:t>
      </w:r>
    </w:p>
    <w:p>
      <w:pPr>
        <w:numPr>
          <w:ilvl w:val="0"/>
          <w:numId w:val="5"/>
        </w:numPr>
        <w:spacing w:after="246"/>
        <w:ind w:left="589" w:right="1652" w:hanging="211"/>
      </w:pPr>
      <w:r>
        <w:t xml:space="preserve">The </w:t>
      </w:r>
      <w:r>
        <w:rPr>
          <w:rFonts w:ascii="Calibri" w:hAnsi="Calibri" w:eastAsia="Calibri" w:cs="Calibri"/>
          <w:sz w:val="20"/>
        </w:rPr>
        <w:t xml:space="preserve">IO </w:t>
      </w:r>
      <w:r>
        <w:t xml:space="preserve">prompt of the </w:t>
      </w:r>
      <w:r>
        <w:rPr>
          <w:rFonts w:ascii="Calibri" w:hAnsi="Calibri" w:eastAsia="Calibri" w:cs="Calibri"/>
          <w:sz w:val="20"/>
        </w:rPr>
        <w:t xml:space="preserve">Rterm </w:t>
      </w:r>
      <w:r>
        <w:t>interface is more user</w:t>
      </w:r>
      <w:ins w:id="358" w:author="Mayara/Tikinet" w:date="2019-10-09T16:09:55Z">
        <w:r>
          <w:rPr/>
          <w:t>-</w:t>
        </w:r>
      </w:ins>
      <w:del w:id="359" w:author="Mayara/Tikinet" w:date="2019-10-09T16:09:54Z">
        <w:r>
          <w:rPr/>
          <w:delText xml:space="preserve"> </w:delText>
        </w:r>
      </w:del>
      <w:r>
        <w:t>friendly. For this set</w:t>
      </w:r>
      <w:ins w:id="360" w:author="Mayara/Tikinet" w:date="2019-10-09T16:10:04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 xml:space="preserve">Options/Application/Editor/Advanced/Scroll pas end of line </w:t>
      </w:r>
      <w:r>
        <w:t>option.</w:t>
      </w:r>
    </w:p>
    <w:p>
      <w:pPr>
        <w:numPr>
          <w:ilvl w:val="0"/>
          <w:numId w:val="5"/>
        </w:numPr>
        <w:spacing w:after="255" w:line="259" w:lineRule="auto"/>
        <w:ind w:left="589" w:right="1652" w:hanging="211"/>
      </w:pPr>
      <w:del w:id="361" w:author="Mayara/Tikinet" w:date="2019-10-09T16:16:43Z">
        <w:r>
          <w:rPr/>
          <w:delText xml:space="preserve">It was add </w:delText>
        </w:r>
      </w:del>
      <w:r>
        <w:t>A new item</w:t>
      </w:r>
      <w:ins w:id="362" w:author="Mayara/Tikinet" w:date="2019-10-09T16:16:34Z">
        <w:r>
          <w:rPr/>
          <w:t xml:space="preserve"> </w:t>
        </w:r>
      </w:ins>
      <w:ins w:id="363" w:author="Mayara/Tikinet" w:date="2019-10-09T16:16:35Z">
        <w:r>
          <w:rPr/>
          <w:t>was added</w:t>
        </w:r>
      </w:ins>
      <w:r>
        <w:t xml:space="preserve"> </w:t>
      </w:r>
      <w:ins w:id="364" w:author="Mayara/Tikinet" w:date="2019-10-09T16:16:37Z">
        <w:r>
          <w:rPr/>
          <w:t>t</w:t>
        </w:r>
      </w:ins>
      <w:ins w:id="365" w:author="Mayara/Tikinet" w:date="2019-10-09T16:16:38Z">
        <w:r>
          <w:rPr/>
          <w:t>o</w:t>
        </w:r>
      </w:ins>
      <w:del w:id="366" w:author="Mayara/Tikinet" w:date="2019-10-09T16:16:37Z">
        <w:r>
          <w:rPr/>
          <w:delText>in</w:delText>
        </w:r>
      </w:del>
      <w:r>
        <w:t xml:space="preserve"> the main menu: </w:t>
      </w:r>
      <w:r>
        <w:rPr>
          <w:rFonts w:ascii="Calibri" w:hAnsi="Calibri" w:eastAsia="Calibri" w:cs="Calibri"/>
          <w:sz w:val="20"/>
        </w:rPr>
        <w:t>Tools/Processing/Viewer/Open current file (generic)</w:t>
      </w:r>
      <w:r>
        <w:t>.</w:t>
      </w:r>
    </w:p>
    <w:p>
      <w:pPr>
        <w:numPr>
          <w:ilvl w:val="0"/>
          <w:numId w:val="5"/>
        </w:numPr>
        <w:spacing w:after="247"/>
        <w:ind w:left="589" w:right="1652" w:hanging="211"/>
      </w:pPr>
      <w:r>
        <w:t xml:space="preserve">The menu </w:t>
      </w:r>
      <w:r>
        <w:rPr>
          <w:rFonts w:ascii="Calibri" w:hAnsi="Calibri" w:eastAsia="Calibri" w:cs="Calibri"/>
          <w:sz w:val="20"/>
        </w:rPr>
        <w:t xml:space="preserve">Web </w:t>
      </w:r>
      <w:ins w:id="367" w:author="Mayara/Tikinet" w:date="2019-10-09T16:20:03Z">
        <w:r>
          <w:rPr>
            <w:rFonts w:ascii="Calibri" w:hAnsi="Calibri" w:eastAsia="Calibri" w:cs="Calibri"/>
            <w:sz w:val="20"/>
          </w:rPr>
          <w:t>w</w:t>
        </w:r>
      </w:ins>
      <w:r>
        <w:t>as heav</w:t>
      </w:r>
      <w:ins w:id="368" w:author="Mayara/Tikinet" w:date="2019-10-09T16:19:55Z">
        <w:r>
          <w:rPr/>
          <w:t>il</w:t>
        </w:r>
      </w:ins>
      <w:r>
        <w:t>y reworked and has new options.</w:t>
      </w:r>
    </w:p>
    <w:p>
      <w:pPr>
        <w:numPr>
          <w:ilvl w:val="0"/>
          <w:numId w:val="5"/>
        </w:numPr>
        <w:spacing w:after="249"/>
        <w:ind w:left="589" w:right="1652" w:hanging="211"/>
      </w:pPr>
      <w:r>
        <w:t xml:space="preserve">The windows </w:t>
      </w:r>
      <w:r>
        <w:rPr>
          <w:rFonts w:ascii="Calibri" w:hAnsi="Calibri" w:eastAsia="Calibri" w:cs="Calibri"/>
          <w:sz w:val="20"/>
        </w:rPr>
        <w:t xml:space="preserve">Options/Application </w:t>
      </w:r>
      <w:del w:id="369" w:author="Mayara/Tikinet" w:date="2019-10-09T16:20:42Z">
        <w:r>
          <w:rPr>
            <w:lang w:val="en-US"/>
          </w:rPr>
          <w:delText>received</w:delText>
        </w:r>
      </w:del>
      <w:ins w:id="370" w:author="Mayara/Tikinet" w:date="2019-10-09T16:20:42Z">
        <w:r>
          <w:rPr/>
          <w:t>w</w:t>
        </w:r>
      </w:ins>
      <w:ins w:id="371" w:author="Mayara/Tikinet" w:date="2019-10-09T16:20:43Z">
        <w:r>
          <w:rPr/>
          <w:t>ere</w:t>
        </w:r>
      </w:ins>
      <w:r>
        <w:t xml:space="preserve"> improve</w:t>
      </w:r>
      <w:ins w:id="372" w:author="Mayara/Tikinet" w:date="2019-10-09T16:20:55Z">
        <w:r>
          <w:rPr/>
          <w:t>d</w:t>
        </w:r>
      </w:ins>
      <w:del w:id="373" w:author="Mayara/Tikinet" w:date="2019-10-09T16:20:53Z">
        <w:r>
          <w:rPr/>
          <w:delText>ments</w:delText>
        </w:r>
      </w:del>
      <w:r>
        <w:t>.</w:t>
      </w:r>
    </w:p>
    <w:p>
      <w:pPr>
        <w:numPr>
          <w:ilvl w:val="0"/>
          <w:numId w:val="5"/>
        </w:numPr>
        <w:spacing w:after="247"/>
        <w:ind w:left="589" w:right="1652" w:hanging="211"/>
      </w:pPr>
      <w:r>
        <w:t xml:space="preserve">A new resource allowing the user </w:t>
      </w:r>
      <w:commentRangeStart w:id="0"/>
      <w:r>
        <w:t xml:space="preserve">to </w:t>
      </w:r>
      <w:r>
        <w:rPr>
          <w:rFonts w:ascii="Calibri" w:hAnsi="Calibri" w:eastAsia="Calibri" w:cs="Calibri"/>
          <w:sz w:val="20"/>
        </w:rPr>
        <w:t>open/learn</w:t>
      </w:r>
      <w:del w:id="374" w:author="Mayara/Tikinet" w:date="2019-10-09T16:23:31Z">
        <w:r>
          <w:rPr>
            <w:rFonts w:ascii="Calibri" w:hAnsi="Calibri" w:eastAsia="Calibri" w:cs="Calibri"/>
            <w:sz w:val="20"/>
          </w:rPr>
          <w:delText>ing</w:delText>
        </w:r>
      </w:del>
      <w:r>
        <w:rPr>
          <w:rFonts w:ascii="Calibri" w:hAnsi="Calibri" w:eastAsia="Calibri" w:cs="Calibri"/>
          <w:sz w:val="20"/>
        </w:rPr>
        <w:t xml:space="preserve">/edit </w:t>
      </w:r>
      <w:r>
        <w:t>the example</w:t>
      </w:r>
      <w:commentRangeEnd w:id="0"/>
      <w:r>
        <w:commentReference w:id="0"/>
      </w:r>
      <w:r>
        <w:t xml:space="preserve"> script of any R objet, from the </w:t>
      </w:r>
      <w:r>
        <w:rPr>
          <w:rFonts w:ascii="Calibri" w:hAnsi="Calibri" w:eastAsia="Calibri" w:cs="Calibri"/>
          <w:sz w:val="20"/>
        </w:rPr>
        <w:t>editor</w:t>
      </w:r>
      <w:r>
        <w:t xml:space="preserve">, </w:t>
      </w:r>
      <w:r>
        <w:rPr>
          <w:rFonts w:ascii="Calibri" w:hAnsi="Calibri" w:eastAsia="Calibri" w:cs="Calibri"/>
          <w:sz w:val="20"/>
        </w:rPr>
        <w:t>Rterm/IO</w:t>
      </w:r>
      <w:r>
        <w:t xml:space="preserve">, </w:t>
      </w:r>
      <w:r>
        <w:rPr>
          <w:rFonts w:ascii="Calibri" w:hAnsi="Calibri" w:eastAsia="Calibri" w:cs="Calibri"/>
          <w:sz w:val="20"/>
        </w:rPr>
        <w:t xml:space="preserve">Rterm/LOG </w:t>
      </w:r>
      <w:r>
        <w:t xml:space="preserve">or window </w:t>
      </w:r>
      <w:r>
        <w:rPr>
          <w:rFonts w:ascii="Calibri" w:hAnsi="Calibri" w:eastAsia="Calibri" w:cs="Calibri"/>
          <w:sz w:val="20"/>
        </w:rPr>
        <w:t xml:space="preserve">Tools/R/explorer </w:t>
      </w:r>
      <w:r>
        <w:t>was added.</w:t>
      </w:r>
    </w:p>
    <w:p>
      <w:pPr>
        <w:numPr>
          <w:ilvl w:val="0"/>
          <w:numId w:val="5"/>
        </w:numPr>
        <w:spacing w:after="245"/>
        <w:ind w:left="589" w:right="1652" w:hanging="211"/>
      </w:pPr>
      <w:r>
        <w:t>The</w:t>
      </w:r>
      <w:ins w:id="375" w:author="Mayara/Tikinet" w:date="2019-10-09T16:26:09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tip</w:t>
      </w:r>
      <w:ins w:id="376" w:author="Mayara/Tikinet" w:date="2019-10-09T16:26:10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and</w:t>
      </w:r>
      <w:ins w:id="377" w:author="Mayara/Tikinet" w:date="2019-10-09T16:26:12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data completion</w:t>
      </w:r>
      <w:ins w:id="378" w:author="Mayara/Tikinet" w:date="2019-10-09T16:26:18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were</w:t>
      </w:r>
      <w:ins w:id="379" w:author="Mayara/Tikinet" w:date="2019-10-09T16:26:20Z">
        <w:r>
          <w:rPr/>
          <w:t xml:space="preserve"> </w:t>
        </w:r>
      </w:ins>
      <w:r>
        <w:t>deeply</w:t>
      </w:r>
      <w:ins w:id="380" w:author="Mayara/Tikinet" w:date="2019-10-09T16:26:24Z">
        <w:r>
          <w:rPr/>
          <w:t xml:space="preserve"> </w:t>
        </w:r>
      </w:ins>
      <w:r>
        <w:t xml:space="preserve">improved. </w:t>
      </w:r>
      <w:r>
        <w:rPr>
          <w:rFonts w:ascii="Calibri" w:hAnsi="Calibri" w:eastAsia="Calibri" w:cs="Calibri"/>
          <w:sz w:val="20"/>
        </w:rPr>
        <w:t xml:space="preserve">CTRL + SPACE </w:t>
      </w:r>
      <w:r>
        <w:t>is the single trigger for both</w:t>
      </w:r>
      <w:ins w:id="381" w:author="Mayara/Tikinet" w:date="2019-10-09T16:28:12Z">
        <w:r>
          <w:rPr/>
          <w:t>,</w:t>
        </w:r>
      </w:ins>
      <w:r>
        <w:t xml:space="preserve"> and the distinction is made in the context of the call. Additionally</w:t>
      </w:r>
      <w:ins w:id="382" w:author="Mayara/Tikinet" w:date="2019-10-09T16:28:19Z">
        <w:r>
          <w:rPr/>
          <w:t>,</w:t>
        </w:r>
      </w:ins>
      <w:r>
        <w:t xml:space="preserve"> this feature now find the object, the package and the pattern in complex</w:t>
      </w:r>
      <w:del w:id="383" w:author="Mayara/Tikinet" w:date="2019-10-09T16:30:43Z">
        <w:r>
          <w:rPr/>
          <w:delText xml:space="preserve"> contexts</w:delText>
        </w:r>
      </w:del>
      <w:r>
        <w:t xml:space="preserve"> multiline</w:t>
      </w:r>
      <w:ins w:id="384" w:author="Mayara/Tikinet" w:date="2019-10-09T16:30:45Z">
        <w:r>
          <w:rPr/>
          <w:t xml:space="preserve"> </w:t>
        </w:r>
      </w:ins>
      <w:ins w:id="385" w:author="Mayara/Tikinet" w:date="2019-10-09T16:30:46Z">
        <w:r>
          <w:rPr/>
          <w:t>contexts</w:t>
        </w:r>
      </w:ins>
      <w:r>
        <w:t>.</w:t>
      </w:r>
    </w:p>
    <w:p>
      <w:pPr>
        <w:numPr>
          <w:ilvl w:val="0"/>
          <w:numId w:val="5"/>
        </w:numPr>
        <w:spacing w:after="243"/>
        <w:ind w:left="589" w:right="1652" w:hanging="211"/>
      </w:pPr>
      <w:r>
        <w:t xml:space="preserve">The shortcuts </w:t>
      </w:r>
      <w:r>
        <w:rPr>
          <w:rFonts w:ascii="Calibri" w:hAnsi="Calibri" w:eastAsia="Calibri" w:cs="Calibri"/>
          <w:sz w:val="20"/>
        </w:rPr>
        <w:t xml:space="preserve">CTRL + TAB </w:t>
      </w:r>
      <w:r>
        <w:t xml:space="preserve">and </w:t>
      </w:r>
      <w:r>
        <w:rPr>
          <w:rFonts w:ascii="Calibri" w:hAnsi="Calibri" w:eastAsia="Calibri" w:cs="Calibri"/>
          <w:sz w:val="20"/>
        </w:rPr>
        <w:t>SHIFT + CTRL + TAB</w:t>
      </w:r>
      <w:r>
        <w:t>, not user configurable,</w:t>
      </w:r>
      <w:ins w:id="386" w:author="Mayara/Tikinet" w:date="2019-10-09T16:30:57Z">
        <w:r>
          <w:rPr/>
          <w:t xml:space="preserve"> </w:t>
        </w:r>
      </w:ins>
      <w:r>
        <w:t>can now be</w:t>
      </w:r>
      <w:del w:id="387" w:author="Mayara/Tikinet" w:date="2019-10-09T16:32:13Z">
        <w:r>
          <w:rPr/>
          <w:delText xml:space="preserve"> </w:delText>
        </w:r>
      </w:del>
      <w:del w:id="388" w:author="Mayara/Tikinet" w:date="2019-10-09T16:32:12Z">
        <w:r>
          <w:rPr/>
          <w:delText>also</w:delText>
        </w:r>
      </w:del>
      <w:r>
        <w:t xml:space="preserve"> used</w:t>
      </w:r>
      <w:ins w:id="389" w:author="Mayara/Tikinet" w:date="2019-10-09T16:31:02Z">
        <w:r>
          <w:rPr/>
          <w:t xml:space="preserve"> </w:t>
        </w:r>
      </w:ins>
      <w:r>
        <w:t>in all</w:t>
      </w:r>
      <w:ins w:id="390" w:author="Mayara/Tikinet" w:date="2019-10-09T16:31:04Z">
        <w:r>
          <w:rPr/>
          <w:t xml:space="preserve"> </w:t>
        </w:r>
      </w:ins>
      <w:r>
        <w:t>interfaces</w:t>
      </w:r>
      <w:ins w:id="391" w:author="Mayara/Tikinet" w:date="2019-10-09T16:35:08Z">
        <w:r>
          <w:rPr/>
          <w:t>,</w:t>
        </w:r>
      </w:ins>
      <w:r>
        <w:t xml:space="preserve"> </w:t>
      </w:r>
      <w:r>
        <w:rPr>
          <w:rFonts w:ascii="Calibri" w:hAnsi="Calibri" w:eastAsia="Calibri" w:cs="Calibri"/>
          <w:sz w:val="20"/>
        </w:rPr>
        <w:t>Editor, Rterm and Help</w:t>
      </w:r>
      <w:ins w:id="392" w:author="Mayara/Tikinet" w:date="2019-10-09T16:35:11Z">
        <w:r>
          <w:rPr>
            <w:rFonts w:ascii="Calibri" w:hAnsi="Calibri" w:eastAsia="Calibri" w:cs="Calibri"/>
            <w:sz w:val="20"/>
          </w:rPr>
          <w:t>,</w:t>
        </w:r>
      </w:ins>
      <w:r>
        <w:rPr>
          <w:rFonts w:ascii="Calibri" w:hAnsi="Calibri" w:eastAsia="Calibri" w:cs="Calibri"/>
          <w:sz w:val="20"/>
        </w:rPr>
        <w:t xml:space="preserve"> </w:t>
      </w:r>
      <w:r>
        <w:t>to sequentially switch the pages.</w:t>
      </w:r>
    </w:p>
    <w:p>
      <w:pPr>
        <w:numPr>
          <w:ilvl w:val="0"/>
          <w:numId w:val="5"/>
        </w:numPr>
        <w:spacing w:after="247"/>
        <w:ind w:left="589" w:right="1652" w:hanging="211"/>
      </w:pPr>
      <w:r>
        <w:t>This version is full</w:t>
      </w:r>
      <w:ins w:id="393" w:author="Mayara/Tikinet" w:date="2019-10-09T16:35:34Z">
        <w:r>
          <w:rPr/>
          <w:t>y</w:t>
        </w:r>
      </w:ins>
      <w:r>
        <w:t xml:space="preserve"> compatible with </w:t>
      </w:r>
      <w:r>
        <w:rPr>
          <w:rFonts w:ascii="Calibri" w:hAnsi="Calibri" w:eastAsia="Calibri" w:cs="Calibri"/>
          <w:sz w:val="20"/>
        </w:rPr>
        <w:t>Microsoft R Open - MRO</w:t>
      </w:r>
      <w:r>
        <w:t>.</w:t>
      </w:r>
    </w:p>
    <w:p>
      <w:pPr>
        <w:numPr>
          <w:ilvl w:val="0"/>
          <w:numId w:val="5"/>
        </w:numPr>
        <w:spacing w:after="241"/>
        <w:ind w:left="589" w:right="1652" w:hanging="211"/>
      </w:pPr>
      <w:r>
        <w:t xml:space="preserve">The folder </w:t>
      </w:r>
      <w:r>
        <w:rPr>
          <w:rFonts w:ascii="Calibri" w:hAnsi="Calibri" w:eastAsia="Calibri" w:cs="Calibri"/>
          <w:sz w:val="20"/>
        </w:rPr>
        <w:t xml:space="preserve">utils </w:t>
      </w:r>
      <w:r>
        <w:t>was deeply restructured and</w:t>
      </w:r>
      <w:del w:id="394" w:author="Mayara/Tikinet" w:date="2019-10-09T16:37:20Z">
        <w:r>
          <w:rPr/>
          <w:delText xml:space="preserve"> it was added</w:delText>
        </w:r>
      </w:del>
      <w:r>
        <w:t xml:space="preserve"> an instruction</w:t>
      </w:r>
      <w:ins w:id="395" w:author="Mayara/Tikinet" w:date="2019-10-09T16:37:13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unlockBinding("last.warning", baseenv())</w:t>
      </w:r>
      <w:ins w:id="396" w:author="Mayara/Tikinet" w:date="2019-10-09T16:37:28Z">
        <w:r>
          <w:rPr>
            <w:rFonts w:ascii="Calibri" w:hAnsi="Calibri" w:eastAsia="Calibri" w:cs="Calibri"/>
            <w:sz w:val="20"/>
          </w:rPr>
          <w:t xml:space="preserve"> </w:t>
        </w:r>
      </w:ins>
      <w:ins w:id="397" w:author="Mayara/Tikinet" w:date="2019-10-09T16:37:29Z">
        <w:r>
          <w:rPr/>
          <w:t>was added</w:t>
        </w:r>
      </w:ins>
      <w:ins w:id="398" w:author="Mayara/Tikinet" w:date="2019-10-09T16:37:29Z">
        <w:r>
          <w:rPr/>
          <w:t xml:space="preserve"> </w:t>
        </w:r>
      </w:ins>
      <w:r>
        <w:t>to</w:t>
      </w:r>
      <w:ins w:id="399" w:author="Mayara/Tikinet" w:date="2019-10-09T16:37:32Z">
        <w:r>
          <w:rPr/>
          <w:t xml:space="preserve"> </w:t>
        </w:r>
      </w:ins>
      <w:r>
        <w:t>the</w:t>
      </w:r>
      <w:ins w:id="400" w:author="Mayara/Tikinet" w:date="2019-10-09T16:37:34Z">
        <w:r>
          <w:rPr/>
          <w:t xml:space="preserve"> </w:t>
        </w:r>
      </w:ins>
      <w:r>
        <w:t xml:space="preserve">new file </w:t>
      </w:r>
      <w:r>
        <w:rPr>
          <w:rFonts w:ascii="Calibri" w:hAnsi="Calibri" w:eastAsia="Calibri" w:cs="Calibri"/>
          <w:sz w:val="20"/>
        </w:rPr>
        <w:t xml:space="preserve">info.R </w:t>
      </w:r>
      <w:r>
        <w:t>to work</w:t>
      </w:r>
      <w:ins w:id="401" w:author="Mayara/Tikinet" w:date="2019-10-09T16:37:45Z">
        <w:r>
          <w:rPr/>
          <w:t xml:space="preserve"> </w:t>
        </w:r>
      </w:ins>
      <w:r>
        <w:t xml:space="preserve">around a small bug </w:t>
      </w:r>
      <w:del w:id="402" w:author="Mayara/Tikinet" w:date="2019-10-09T16:46:23Z">
        <w:r>
          <w:rPr>
            <w:lang w:val="en-US"/>
          </w:rPr>
          <w:delText>among</w:delText>
        </w:r>
      </w:del>
      <w:ins w:id="403" w:author="Mayara/Tikinet" w:date="2019-10-09T16:46:23Z">
        <w:r>
          <w:rPr/>
          <w:t>bet</w:t>
        </w:r>
      </w:ins>
      <w:ins w:id="404" w:author="Mayara/Tikinet" w:date="2019-10-09T16:46:24Z">
        <w:r>
          <w:rPr/>
          <w:t>ween</w:t>
        </w:r>
      </w:ins>
      <w:r>
        <w:t xml:space="preserve"> </w:t>
      </w:r>
      <w:r>
        <w:rPr>
          <w:rFonts w:ascii="Calibri" w:hAnsi="Calibri" w:eastAsia="Calibri" w:cs="Calibri"/>
          <w:sz w:val="20"/>
        </w:rPr>
        <w:t xml:space="preserve">svSocket </w:t>
      </w:r>
      <w:r>
        <w:t xml:space="preserve">and </w:t>
      </w:r>
      <w:r>
        <w:rPr>
          <w:rFonts w:ascii="Calibri" w:hAnsi="Calibri" w:eastAsia="Calibri" w:cs="Calibri"/>
          <w:sz w:val="20"/>
        </w:rPr>
        <w:t>MRO</w:t>
      </w:r>
      <w:r>
        <w:t xml:space="preserve">. Thanks to </w:t>
      </w:r>
      <w:r>
        <w:rPr>
          <w:rFonts w:ascii="Calibri" w:hAnsi="Calibri" w:eastAsia="Calibri" w:cs="Calibri"/>
          <w:sz w:val="20"/>
        </w:rPr>
        <w:t xml:space="preserve">Marc Laurencelle </w:t>
      </w:r>
      <w:del w:id="405" w:author="Mayara/Tikinet" w:date="2019-10-09T16:46:35Z">
        <w:r>
          <w:rPr>
            <w:lang w:val="en-US"/>
          </w:rPr>
          <w:delText>to</w:delText>
        </w:r>
      </w:del>
      <w:ins w:id="406" w:author="Mayara/Tikinet" w:date="2019-10-09T16:46:35Z">
        <w:r>
          <w:rPr/>
          <w:t>fo</w:t>
        </w:r>
      </w:ins>
      <w:ins w:id="407" w:author="Mayara/Tikinet" w:date="2019-10-09T16:46:36Z">
        <w:r>
          <w:rPr/>
          <w:t>r</w:t>
        </w:r>
      </w:ins>
      <w:r>
        <w:t xml:space="preserve"> pointing it out.</w:t>
      </w:r>
    </w:p>
    <w:p>
      <w:pPr>
        <w:numPr>
          <w:ilvl w:val="0"/>
          <w:numId w:val="5"/>
        </w:numPr>
        <w:spacing w:after="220" w:line="286" w:lineRule="auto"/>
        <w:ind w:left="589" w:right="1652" w:hanging="211"/>
      </w:pPr>
      <w:r>
        <w:t xml:space="preserve">The identifier </w:t>
      </w:r>
      <w:r>
        <w:rPr>
          <w:rFonts w:ascii="Calibri" w:hAnsi="Calibri" w:eastAsia="Calibri" w:cs="Calibri"/>
          <w:sz w:val="20"/>
        </w:rPr>
        <w:t xml:space="preserve">Note </w:t>
      </w:r>
      <w:ins w:id="408" w:author="Mayara/Tikinet" w:date="2019-10-09T16:47:45Z">
        <w:r>
          <w:rPr>
            <w:rFonts w:ascii="Times New Roman" w:hAnsi="Times New Roman" w:eastAsia="Calibri" w:cs="Times New Roman"/>
            <w:sz w:val="22"/>
            <w:rPrChange w:id="409" w:author="Mayara/Tikinet" w:date="2019-10-09T16:48:00Z">
              <w:rPr>
                <w:rFonts w:ascii="Calibri" w:hAnsi="Calibri" w:eastAsia="Calibri" w:cs="Calibri"/>
                <w:sz w:val="20"/>
              </w:rPr>
            </w:rPrChange>
          </w:rPr>
          <w:t>was</w:t>
        </w:r>
      </w:ins>
      <w:ins w:id="411" w:author="Mayara/Tikinet" w:date="2019-10-09T16:47:46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brought back to the highlighter of R family, and</w:t>
      </w:r>
      <w:ins w:id="412" w:author="Mayara/Tikinet" w:date="2019-10-09T16:48:23Z">
        <w:r>
          <w:rPr/>
          <w:t>,</w:t>
        </w:r>
      </w:ins>
      <w:r>
        <w:t xml:space="preserve"> due to this utility</w:t>
      </w:r>
      <w:ins w:id="413" w:author="Mayara/Tikinet" w:date="2019-10-09T16:48:27Z">
        <w:r>
          <w:rPr/>
          <w:t>,</w:t>
        </w:r>
      </w:ins>
      <w:ins w:id="414" w:author="Mayara/Tikinet" w:date="2019-10-09T16:48:30Z">
        <w:r>
          <w:rPr/>
          <w:t xml:space="preserve"> i</w:t>
        </w:r>
      </w:ins>
      <w:ins w:id="415" w:author="Mayara/Tikinet" w:date="2019-10-09T16:48:31Z">
        <w:r>
          <w:rPr/>
          <w:t>t w</w:t>
        </w:r>
      </w:ins>
      <w:ins w:id="416" w:author="Mayara/Tikinet" w:date="2019-10-09T16:48:32Z">
        <w:r>
          <w:rPr/>
          <w:t>as</w:t>
        </w:r>
      </w:ins>
      <w:r>
        <w:t xml:space="preserve"> also added to </w:t>
      </w:r>
      <w:r>
        <w:rPr>
          <w:rFonts w:ascii="Calibri" w:hAnsi="Calibri" w:eastAsia="Calibri" w:cs="Calibri"/>
          <w:sz w:val="20"/>
        </w:rPr>
        <w:t xml:space="preserve">Text </w:t>
      </w:r>
      <w:r>
        <w:t xml:space="preserve">highlighter. Thanks to </w:t>
      </w:r>
      <w:r>
        <w:rPr>
          <w:rFonts w:ascii="Calibri" w:hAnsi="Calibri" w:eastAsia="Calibri" w:cs="Calibri"/>
          <w:sz w:val="20"/>
        </w:rPr>
        <w:t xml:space="preserve">Ari </w:t>
      </w:r>
      <w:r>
        <w:t>for pointing it out.</w:t>
      </w:r>
    </w:p>
    <w:p>
      <w:pPr>
        <w:numPr>
          <w:ilvl w:val="0"/>
          <w:numId w:val="5"/>
        </w:numPr>
        <w:spacing w:after="241"/>
        <w:ind w:left="589" w:right="1652" w:hanging="211"/>
      </w:pPr>
      <w:ins w:id="417" w:author="Mayara/Tikinet" w:date="2019-10-09T16:50:18Z">
        <w:r>
          <w:rPr/>
          <w:t>Improvements related to</w:t>
        </w:r>
      </w:ins>
      <w:ins w:id="418" w:author="Mayara/Tikinet" w:date="2019-10-09T16:50:18Z">
        <w:r>
          <w:rPr>
            <w:rFonts w:ascii="Calibri" w:hAnsi="Calibri" w:eastAsia="Calibri" w:cs="Calibri"/>
            <w:sz w:val="20"/>
          </w:rPr>
          <w:t xml:space="preserve"> </w:t>
        </w:r>
      </w:ins>
      <w:ins w:id="419" w:author="Mayara/Tikinet" w:date="2019-10-09T16:50:18Z">
        <w:r>
          <w:rPr/>
          <w:t>identification</w:t>
        </w:r>
      </w:ins>
      <w:ins w:id="420" w:author="Mayara/Tikinet" w:date="2019-10-09T17:06:51Z">
        <w:r>
          <w:rPr/>
          <w:t xml:space="preserve"> </w:t>
        </w:r>
      </w:ins>
      <w:ins w:id="421" w:author="Mayara/Tikinet" w:date="2019-10-09T17:06:52Z">
        <w:r>
          <w:rPr/>
          <w:t xml:space="preserve">of </w:t>
        </w:r>
      </w:ins>
      <w:ins w:id="422" w:author="Mayara/Tikinet" w:date="2019-10-09T17:06:53Z">
        <w:r>
          <w:rPr>
            <w:rFonts w:ascii="Calibri" w:hAnsi="Calibri" w:eastAsia="Calibri" w:cs="Calibri"/>
            <w:sz w:val="20"/>
          </w:rPr>
          <w:t>strings</w:t>
        </w:r>
      </w:ins>
      <w:ins w:id="423" w:author="Mayara/Tikinet" w:date="2019-10-09T16:50:18Z">
        <w:r>
          <w:rPr/>
          <w:t xml:space="preserve"> </w:t>
        </w:r>
      </w:ins>
      <w:ins w:id="424" w:author="Mayara/Tikinet" w:date="2019-10-09T16:50:19Z">
        <w:r>
          <w:rPr/>
          <w:t>we</w:t>
        </w:r>
      </w:ins>
      <w:ins w:id="425" w:author="Mayara/Tikinet" w:date="2019-10-09T16:50:20Z">
        <w:r>
          <w:rPr/>
          <w:t xml:space="preserve">re </w:t>
        </w:r>
      </w:ins>
      <w:ins w:id="426" w:author="Mayara/Tikinet" w:date="2019-10-09T16:50:21Z">
        <w:r>
          <w:rPr/>
          <w:t>mad</w:t>
        </w:r>
      </w:ins>
      <w:ins w:id="427" w:author="Mayara/Tikinet" w:date="2019-10-09T16:50:22Z">
        <w:r>
          <w:rPr/>
          <w:t>e</w:t>
        </w:r>
      </w:ins>
      <w:ins w:id="428" w:author="Mayara/Tikinet" w:date="2019-10-09T16:50:26Z">
        <w:r>
          <w:rPr/>
          <w:t xml:space="preserve"> </w:t>
        </w:r>
      </w:ins>
      <w:ins w:id="429" w:author="Mayara/Tikinet" w:date="2019-10-09T16:50:27Z">
        <w:r>
          <w:rPr/>
          <w:t xml:space="preserve">to </w:t>
        </w:r>
      </w:ins>
      <w:r>
        <w:t>the</w:t>
      </w:r>
      <w:ins w:id="430" w:author="Mayara/Tikinet" w:date="2019-10-09T16:48:46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R family, All and Text highlighter</w:t>
      </w:r>
      <w:del w:id="431" w:author="Mayara/Tikinet" w:date="2019-10-09T16:50:38Z">
        <w:r>
          <w:rPr/>
          <w:delText>r</w:delText>
        </w:r>
      </w:del>
      <w:del w:id="432" w:author="Mayara/Tikinet" w:date="2019-10-09T16:50:37Z">
        <w:r>
          <w:rPr/>
          <w:delText>ece</w:delText>
        </w:r>
      </w:del>
      <w:del w:id="433" w:author="Mayara/Tikinet" w:date="2019-10-09T16:50:36Z">
        <w:r>
          <w:rPr/>
          <w:delText>ive</w:delText>
        </w:r>
      </w:del>
      <w:del w:id="434" w:author="Mayara/Tikinet" w:date="2019-10-09T16:50:35Z">
        <w:r>
          <w:rPr/>
          <w:delText>d</w:delText>
        </w:r>
      </w:del>
      <w:del w:id="435" w:author="Mayara/Tikinet" w:date="2019-10-09T16:50:16Z">
        <w:r>
          <w:rPr/>
          <w:delText xml:space="preserve">improvements related to </w:delText>
        </w:r>
      </w:del>
      <w:del w:id="436" w:author="Mayara/Tikinet" w:date="2019-10-09T16:50:16Z">
        <w:r>
          <w:rPr>
            <w:rFonts w:ascii="Calibri" w:hAnsi="Calibri" w:eastAsia="Calibri" w:cs="Calibri"/>
            <w:sz w:val="20"/>
          </w:rPr>
          <w:delText xml:space="preserve">strings </w:delText>
        </w:r>
      </w:del>
      <w:del w:id="437" w:author="Mayara/Tikinet" w:date="2019-10-09T16:50:16Z">
        <w:r>
          <w:rPr/>
          <w:delText>identification</w:delText>
        </w:r>
      </w:del>
      <w:ins w:id="438" w:author="Mayara/Tikinet" w:date="2019-10-09T16:51:29Z">
        <w:r>
          <w:rPr/>
          <w:t>,</w:t>
        </w:r>
      </w:ins>
      <w:del w:id="439" w:author="Mayara/Tikinet" w:date="2019-10-09T16:51:28Z">
        <w:r>
          <w:rPr/>
          <w:delText>.</w:delText>
        </w:r>
      </w:del>
      <w:r>
        <w:t xml:space="preserve"> </w:t>
      </w:r>
      <w:ins w:id="440" w:author="Mayara/Tikinet" w:date="2019-10-09T16:51:36Z">
        <w:r>
          <w:rPr/>
          <w:t>so</w:t>
        </w:r>
      </w:ins>
      <w:del w:id="441" w:author="Mayara/Tikinet" w:date="2019-10-09T16:51:35Z">
        <w:r>
          <w:rPr/>
          <w:delText>Th</w:delText>
        </w:r>
      </w:del>
      <w:del w:id="442" w:author="Mayara/Tikinet" w:date="2019-10-09T16:51:34Z">
        <w:r>
          <w:rPr/>
          <w:delText>e inten</w:delText>
        </w:r>
      </w:del>
      <w:del w:id="443" w:author="Mayara/Tikinet" w:date="2019-10-09T16:51:33Z">
        <w:r>
          <w:rPr/>
          <w:delText>tion is</w:delText>
        </w:r>
      </w:del>
      <w:r>
        <w:t xml:space="preserve"> that they do not identify the shortened forms (he’s, you’d, you’ve, etc.) as string.</w:t>
      </w:r>
    </w:p>
    <w:p>
      <w:pPr>
        <w:numPr>
          <w:ilvl w:val="0"/>
          <w:numId w:val="5"/>
        </w:numPr>
        <w:spacing w:after="246"/>
        <w:ind w:left="589" w:right="1652" w:hanging="211"/>
      </w:pPr>
      <w:r>
        <w:t xml:space="preserve">New options related to </w:t>
      </w:r>
      <w:r>
        <w:rPr>
          <w:rFonts w:ascii="Calibri" w:hAnsi="Calibri" w:eastAsia="Calibri" w:cs="Calibri"/>
          <w:sz w:val="20"/>
        </w:rPr>
        <w:t xml:space="preserve">Rterm: IO and LOG </w:t>
      </w:r>
      <w:r>
        <w:t>highlighters.</w:t>
      </w:r>
    </w:p>
    <w:p>
      <w:pPr>
        <w:numPr>
          <w:ilvl w:val="0"/>
          <w:numId w:val="5"/>
        </w:numPr>
        <w:spacing w:after="242"/>
        <w:ind w:left="589" w:right="1652" w:hanging="211"/>
      </w:pPr>
      <w:r>
        <w:t xml:space="preserve">The usability of </w:t>
      </w:r>
      <w:r>
        <w:rPr>
          <w:rFonts w:ascii="Calibri" w:hAnsi="Calibri" w:eastAsia="Calibri" w:cs="Calibri"/>
          <w:sz w:val="20"/>
        </w:rPr>
        <w:t xml:space="preserve">Rterm </w:t>
      </w:r>
      <w:r>
        <w:t>interface is now more robust, stable and user</w:t>
      </w:r>
      <w:ins w:id="444" w:author="Mayara/Tikinet" w:date="2019-10-09T16:53:24Z">
        <w:r>
          <w:rPr/>
          <w:t>-</w:t>
        </w:r>
      </w:ins>
      <w:del w:id="445" w:author="Mayara/Tikinet" w:date="2019-10-09T16:53:24Z">
        <w:r>
          <w:rPr/>
          <w:delText xml:space="preserve"> </w:delText>
        </w:r>
      </w:del>
      <w:r>
        <w:t>friendly.</w:t>
      </w:r>
    </w:p>
    <w:p>
      <w:pPr>
        <w:numPr>
          <w:ilvl w:val="0"/>
          <w:numId w:val="5"/>
        </w:numPr>
        <w:spacing w:after="25"/>
        <w:ind w:left="589" w:right="1652" w:hanging="211"/>
      </w:pPr>
      <w:r>
        <w:t>A</w:t>
      </w:r>
      <w:del w:id="446" w:author="Mayara/Tikinet" w:date="2019-10-09T16:53:52Z">
        <w:r>
          <w:rPr/>
          <w:delText>n</w:delText>
        </w:r>
      </w:del>
      <w:r>
        <w:t xml:space="preserve"> new resource </w:t>
      </w:r>
      <w:r>
        <w:rPr>
          <w:rFonts w:ascii="Calibri" w:hAnsi="Calibri" w:eastAsia="Calibri" w:cs="Calibri"/>
          <w:sz w:val="20"/>
        </w:rPr>
        <w:t xml:space="preserve">Check for update </w:t>
      </w:r>
      <w:r>
        <w:t>was added to the main menu</w:t>
      </w:r>
    </w:p>
    <w:p>
      <w:pPr>
        <w:spacing w:after="163" w:line="259" w:lineRule="auto"/>
        <w:ind w:left="615" w:right="1222" w:hanging="10"/>
        <w:jc w:val="left"/>
      </w:pPr>
      <w:r>
        <w:rPr>
          <w:rFonts w:ascii="Calibri" w:hAnsi="Calibri" w:eastAsia="Calibri" w:cs="Calibri"/>
          <w:sz w:val="20"/>
        </w:rPr>
        <w:t>Help</w:t>
      </w:r>
      <w:r>
        <w:t>.</w:t>
      </w:r>
    </w:p>
    <w:p>
      <w:pPr>
        <w:numPr>
          <w:ilvl w:val="0"/>
          <w:numId w:val="5"/>
        </w:numPr>
        <w:ind w:left="589" w:right="1652" w:hanging="211"/>
      </w:pPr>
      <w:r>
        <w:t xml:space="preserve">The development team would like to publicly thank </w:t>
      </w:r>
      <w:r>
        <w:rPr>
          <w:rFonts w:ascii="Calibri" w:hAnsi="Calibri" w:eastAsia="Calibri" w:cs="Calibri"/>
          <w:sz w:val="20"/>
        </w:rPr>
        <w:t xml:space="preserve">Marc Laurencelle </w:t>
      </w:r>
      <w:r>
        <w:t>for the contributions and suggestions to</w:t>
      </w:r>
      <w:ins w:id="447" w:author="Mayara/Tikinet" w:date="2019-10-09T16:58:28Z">
        <w:r>
          <w:rPr/>
          <w:t xml:space="preserve"> </w:t>
        </w:r>
      </w:ins>
      <w:ins w:id="448" w:author="Mayara/Tikinet" w:date="2019-10-09T16:58:29Z">
        <w:r>
          <w:rPr/>
          <w:t>the</w:t>
        </w:r>
      </w:ins>
      <w:r>
        <w:t xml:space="preserve"> Tinn-R project.</w:t>
      </w:r>
    </w:p>
    <w:p>
      <w:pPr>
        <w:numPr>
          <w:ilvl w:val="0"/>
          <w:numId w:val="5"/>
        </w:numPr>
        <w:ind w:left="589" w:right="1652" w:hanging="211"/>
      </w:pPr>
      <w:r>
        <w:t xml:space="preserve">Tinn-R Team has two new members: </w:t>
      </w:r>
      <w:r>
        <w:rPr>
          <w:rFonts w:ascii="Calibri" w:hAnsi="Calibri" w:eastAsia="Calibri" w:cs="Calibri"/>
          <w:sz w:val="20"/>
        </w:rPr>
        <w:t xml:space="preserve">Philiphe A. Kramer </w:t>
      </w:r>
      <w:r>
        <w:t xml:space="preserve">and </w:t>
      </w:r>
      <w:r>
        <w:rPr>
          <w:rFonts w:ascii="Calibri" w:hAnsi="Calibri" w:eastAsia="Calibri" w:cs="Calibri"/>
          <w:sz w:val="20"/>
        </w:rPr>
        <w:t>Swami de P. Lima</w:t>
      </w:r>
      <w:r>
        <w:t>, welcome!</w:t>
      </w:r>
      <w:r>
        <w:br w:type="page"/>
      </w:r>
    </w:p>
    <w:p>
      <w:pPr>
        <w:tabs>
          <w:tab w:val="center" w:pos="3294"/>
        </w:tabs>
        <w:spacing w:after="502"/>
        <w:ind w:left="0" w:right="0" w:firstLine="0"/>
        <w:jc w:val="left"/>
      </w:pPr>
      <w:r>
        <w:t>A.4. V</w:t>
      </w:r>
      <w:r>
        <w:tab/>
      </w:r>
      <w:r>
        <w:t>2015 (05)</w:t>
      </w:r>
    </w:p>
    <w:p>
      <w:pPr>
        <w:pStyle w:val="2"/>
        <w:tabs>
          <w:tab w:val="center" w:pos="2179"/>
        </w:tabs>
        <w:ind w:left="-15" w:firstLine="0"/>
      </w:pPr>
      <w:r>
        <w:rPr>
          <w:sz w:val="22"/>
        </w:rPr>
        <w:t>A.4</w:t>
      </w:r>
      <w:r>
        <w:rPr>
          <w:sz w:val="22"/>
        </w:rPr>
        <w:tab/>
      </w:r>
      <w:r>
        <w:rPr>
          <w:sz w:val="22"/>
        </w:rPr>
        <w:t>V</w:t>
      </w:r>
      <w:r>
        <w:t xml:space="preserve">ERSIONS RELEASED IN </w:t>
      </w:r>
      <w:r>
        <w:rPr>
          <w:sz w:val="22"/>
        </w:rPr>
        <w:t>2015 (05)</w:t>
      </w:r>
    </w:p>
    <w:p>
      <w:pPr>
        <w:spacing w:after="235" w:line="259" w:lineRule="auto"/>
        <w:ind w:left="2" w:right="0" w:hanging="10"/>
        <w:jc w:val="left"/>
      </w:pPr>
      <w:r>
        <w:rPr>
          <w:i/>
          <w:color w:val="010101"/>
        </w:rPr>
        <w:t>4.0.3.5 (jun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22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2015)</w:t>
      </w:r>
    </w:p>
    <w:p>
      <w:pPr>
        <w:numPr>
          <w:ilvl w:val="0"/>
          <w:numId w:val="8"/>
        </w:numPr>
        <w:spacing w:after="398"/>
        <w:ind w:left="589" w:right="1652" w:hanging="211"/>
      </w:pPr>
      <w:r>
        <w:t>Due to two portable versions (simple and compatible with Apps)</w:t>
      </w:r>
      <w:ins w:id="449" w:author="Mayara/Tikinet" w:date="2019-10-09T16:59:54Z">
        <w:r>
          <w:rPr/>
          <w:t>,</w:t>
        </w:r>
      </w:ins>
      <w:del w:id="450" w:author="Mayara/Tikinet" w:date="2019-10-09T16:59:51Z">
        <w:r>
          <w:rPr/>
          <w:delText xml:space="preserve"> were made</w:delText>
        </w:r>
      </w:del>
      <w:r>
        <w:t xml:space="preserve"> some adjustments</w:t>
      </w:r>
      <w:ins w:id="451" w:author="Mayara/Tikinet" w:date="2019-10-09T16:59:58Z">
        <w:r>
          <w:rPr/>
          <w:t xml:space="preserve"> </w:t>
        </w:r>
      </w:ins>
      <w:ins w:id="452" w:author="Mayara/Tikinet" w:date="2019-10-09T16:59:58Z">
        <w:r>
          <w:rPr/>
          <w:t>were made</w:t>
        </w:r>
      </w:ins>
      <w:r>
        <w:t xml:space="preserve"> in the application source code and</w:t>
      </w:r>
      <w:ins w:id="453" w:author="Mayara/Tikinet" w:date="2019-10-09T17:00:06Z">
        <w:r>
          <w:rPr/>
          <w:t xml:space="preserve"> the</w:t>
        </w:r>
      </w:ins>
      <w:r>
        <w:t xml:space="preserve"> project structure.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4.0.3.4 (jun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11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2015)</w:t>
      </w:r>
    </w:p>
    <w:p>
      <w:pPr>
        <w:numPr>
          <w:ilvl w:val="0"/>
          <w:numId w:val="8"/>
        </w:numPr>
        <w:spacing w:after="266"/>
        <w:ind w:left="589" w:right="1652" w:hanging="211"/>
      </w:pPr>
      <w:r>
        <w:t>Bug(s) fixed:</w:t>
      </w:r>
    </w:p>
    <w:p>
      <w:pPr>
        <w:numPr>
          <w:ilvl w:val="2"/>
          <w:numId w:val="9"/>
        </w:numPr>
        <w:spacing w:after="145"/>
        <w:ind w:right="1384" w:hanging="232"/>
        <w:jc w:val="left"/>
      </w:pPr>
      <w:r>
        <w:t>A</w:t>
      </w:r>
      <w:ins w:id="454" w:author="Mayara/Tikinet" w:date="2019-10-09T17:02:10Z">
        <w:r>
          <w:rPr/>
          <w:t xml:space="preserve"> </w:t>
        </w:r>
      </w:ins>
      <w:r>
        <w:t>bug</w:t>
      </w:r>
      <w:ins w:id="455" w:author="Mayara/Tikinet" w:date="2019-10-09T17:02:22Z">
        <w:r>
          <w:rPr/>
          <w:t xml:space="preserve"> </w:t>
        </w:r>
      </w:ins>
      <w:r>
        <w:t>related</w:t>
      </w:r>
      <w:ins w:id="456" w:author="Mayara/Tikinet" w:date="2019-10-09T17:02:26Z">
        <w:r>
          <w:rPr/>
          <w:t xml:space="preserve"> </w:t>
        </w:r>
      </w:ins>
      <w:r>
        <w:t>to</w:t>
      </w:r>
      <w:ins w:id="457" w:author="Mayara/Tikinet" w:date="2019-10-09T17:02:27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Rterm interface (IO and LOG)</w:t>
      </w:r>
      <w:ins w:id="458" w:author="Mayara/Tikinet" w:date="2019-10-09T17:02:31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and</w:t>
      </w:r>
      <w:ins w:id="459" w:author="Mayara/Tikinet" w:date="2019-10-09T17:07:52Z">
        <w:r>
          <w:rPr/>
          <w:t xml:space="preserve"> </w:t>
        </w:r>
      </w:ins>
      <w:ins w:id="460" w:author="Mayara/Tikinet" w:date="2019-10-09T17:07:53Z">
        <w:r>
          <w:rPr/>
          <w:t>to</w:t>
        </w:r>
      </w:ins>
      <w:ins w:id="461" w:author="Mayara/Tikinet" w:date="2019-10-09T17:02:32Z">
        <w:r>
          <w:rPr/>
          <w:t xml:space="preserve"> </w:t>
        </w:r>
      </w:ins>
      <w:r>
        <w:t>the</w:t>
      </w:r>
      <w:ins w:id="462" w:author="Mayara/Tikinet" w:date="2019-10-09T17:02:34Z">
        <w:r>
          <w:rPr/>
          <w:t xml:space="preserve"> </w:t>
        </w:r>
      </w:ins>
      <w:r>
        <w:t xml:space="preserve">packages </w:t>
      </w:r>
      <w:r>
        <w:rPr>
          <w:rFonts w:ascii="Calibri" w:hAnsi="Calibri" w:eastAsia="Calibri" w:cs="Calibri"/>
          <w:sz w:val="20"/>
        </w:rPr>
        <w:t xml:space="preserve">car </w:t>
      </w:r>
      <w:r>
        <w:t xml:space="preserve">and </w:t>
      </w:r>
      <w:r>
        <w:rPr>
          <w:rFonts w:ascii="Calibri" w:hAnsi="Calibri" w:eastAsia="Calibri" w:cs="Calibri"/>
          <w:sz w:val="20"/>
        </w:rPr>
        <w:t xml:space="preserve">rms </w:t>
      </w:r>
      <w:r>
        <w:t>was fixed. The</w:t>
      </w:r>
      <w:del w:id="463" w:author="Mayara/Tikinet" w:date="2019-10-09T17:11:53Z">
        <w:r>
          <w:rPr/>
          <w:delText xml:space="preserve"> </w:delText>
        </w:r>
      </w:del>
      <w:del w:id="464" w:author="Mayara/Tikinet" w:date="2019-10-09T17:11:51Z">
        <w:r>
          <w:rPr/>
          <w:delText>origin of the</w:delText>
        </w:r>
      </w:del>
      <w:r>
        <w:t xml:space="preserve"> bug </w:t>
      </w:r>
      <w:del w:id="465" w:author="Mayara/Tikinet" w:date="2019-10-09T17:11:56Z">
        <w:r>
          <w:rPr>
            <w:lang w:val="en-US"/>
          </w:rPr>
          <w:delText>is that</w:delText>
        </w:r>
      </w:del>
      <w:ins w:id="466" w:author="Mayara/Tikinet" w:date="2019-10-09T17:11:56Z">
        <w:r>
          <w:rPr/>
          <w:t>o</w:t>
        </w:r>
      </w:ins>
      <w:ins w:id="467" w:author="Mayara/Tikinet" w:date="2019-10-09T17:11:57Z">
        <w:r>
          <w:rPr/>
          <w:t>ccur</w:t>
        </w:r>
      </w:ins>
      <w:ins w:id="468" w:author="Mayara/Tikinet" w:date="2019-10-09T17:11:58Z">
        <w:r>
          <w:rPr/>
          <w:t>s</w:t>
        </w:r>
      </w:ins>
      <w:ins w:id="469" w:author="Mayara/Tikinet" w:date="2019-10-09T17:12:43Z">
        <w:r>
          <w:rPr/>
          <w:t xml:space="preserve"> be</w:t>
        </w:r>
      </w:ins>
      <w:ins w:id="470" w:author="Mayara/Tikinet" w:date="2019-10-09T17:12:44Z">
        <w:r>
          <w:rPr/>
          <w:t>cau</w:t>
        </w:r>
      </w:ins>
      <w:ins w:id="471" w:author="Mayara/Tikinet" w:date="2019-10-09T17:12:45Z">
        <w:r>
          <w:rPr/>
          <w:t>se</w:t>
        </w:r>
      </w:ins>
      <w:ins w:id="472" w:author="Mayara/Tikinet" w:date="2019-10-09T17:13:01Z">
        <w:r>
          <w:rPr/>
          <w:t xml:space="preserve"> </w:t>
        </w:r>
      </w:ins>
      <w:ins w:id="473" w:author="Mayara/Tikinet" w:date="2019-10-09T17:13:02Z">
        <w:r>
          <w:rPr/>
          <w:t>the pattern of messages on the pipe</w:t>
        </w:r>
      </w:ins>
      <w:ins w:id="474" w:author="Mayara/Tikinet" w:date="2019-10-09T17:13:02Z">
        <w:r>
          <w:rPr/>
          <w:t xml:space="preserve"> c</w:t>
        </w:r>
      </w:ins>
      <w:ins w:id="475" w:author="Mayara/Tikinet" w:date="2019-10-09T17:13:03Z">
        <w:r>
          <w:rPr/>
          <w:t>h</w:t>
        </w:r>
      </w:ins>
      <w:ins w:id="476" w:author="Mayara/Tikinet" w:date="2019-10-09T17:13:04Z">
        <w:r>
          <w:rPr/>
          <w:t>a</w:t>
        </w:r>
      </w:ins>
      <w:ins w:id="477" w:author="Mayara/Tikinet" w:date="2019-10-09T17:13:08Z">
        <w:r>
          <w:rPr/>
          <w:t>n</w:t>
        </w:r>
      </w:ins>
      <w:ins w:id="478" w:author="Mayara/Tikinet" w:date="2019-10-09T17:13:05Z">
        <w:r>
          <w:rPr/>
          <w:t>ges</w:t>
        </w:r>
      </w:ins>
      <w:r>
        <w:t xml:space="preserve"> when both packages are loaded</w:t>
      </w:r>
      <w:del w:id="479" w:author="Mayara/Tikinet" w:date="2019-10-09T17:13:21Z">
        <w:r>
          <w:rPr/>
          <w:delText xml:space="preserve"> they change </w:delText>
        </w:r>
      </w:del>
      <w:del w:id="480" w:author="Mayara/Tikinet" w:date="2019-10-09T17:13:00Z">
        <w:r>
          <w:rPr/>
          <w:delText>the pattern of messages on the pipe</w:delText>
        </w:r>
      </w:del>
      <w:r>
        <w:t xml:space="preserve">. Thanks to </w:t>
      </w:r>
      <w:r>
        <w:rPr>
          <w:rFonts w:ascii="Calibri" w:hAnsi="Calibri" w:eastAsia="Calibri" w:cs="Calibri"/>
          <w:sz w:val="20"/>
        </w:rPr>
        <w:t xml:space="preserve">Frank </w:t>
      </w:r>
      <w:r>
        <w:t>for pointing it out.</w:t>
      </w:r>
    </w:p>
    <w:p>
      <w:pPr>
        <w:numPr>
          <w:ilvl w:val="2"/>
          <w:numId w:val="9"/>
        </w:numPr>
        <w:spacing w:after="270" w:line="259" w:lineRule="auto"/>
        <w:ind w:right="1384" w:hanging="232"/>
        <w:jc w:val="left"/>
      </w:pPr>
      <w:r>
        <w:t xml:space="preserve">A bug related to </w:t>
      </w:r>
      <w:r>
        <w:rPr>
          <w:rFonts w:ascii="Calibri" w:hAnsi="Calibri" w:eastAsia="Calibri" w:cs="Calibri"/>
          <w:sz w:val="20"/>
        </w:rPr>
        <w:t xml:space="preserve">Update R mirrors </w:t>
      </w:r>
      <w:r>
        <w:t>and</w:t>
      </w:r>
      <w:ins w:id="481" w:author="Mayara/Tikinet" w:date="2019-10-09T17:13:59Z">
        <w:r>
          <w:rPr/>
          <w:t xml:space="preserve"> </w:t>
        </w:r>
      </w:ins>
      <w:ins w:id="482" w:author="Mayara/Tikinet" w:date="2019-10-09T17:14:00Z">
        <w:r>
          <w:rPr/>
          <w:t>to</w:t>
        </w:r>
      </w:ins>
      <w:r>
        <w:t xml:space="preserve"> the countries </w:t>
      </w:r>
      <w:r>
        <w:rPr>
          <w:rFonts w:ascii="Calibri" w:hAnsi="Calibri" w:eastAsia="Calibri" w:cs="Calibri"/>
          <w:sz w:val="20"/>
        </w:rPr>
        <w:t xml:space="preserve">Germany, Spain and Sweden </w:t>
      </w:r>
      <w:r>
        <w:t>was fixed.</w:t>
      </w:r>
    </w:p>
    <w:p>
      <w:pPr>
        <w:numPr>
          <w:ilvl w:val="0"/>
          <w:numId w:val="8"/>
        </w:numPr>
        <w:spacing w:after="257"/>
        <w:ind w:left="589" w:right="1652" w:hanging="211"/>
      </w:pPr>
      <w:r>
        <w:t>The</w:t>
      </w:r>
      <w:ins w:id="483" w:author="Mayara/Tikinet" w:date="2019-10-09T17:14:32Z">
        <w:r>
          <w:rPr/>
          <w:t xml:space="preserve"> </w:t>
        </w:r>
      </w:ins>
      <w:r>
        <w:t>versions</w:t>
      </w:r>
      <w:ins w:id="484" w:author="Mayara/Tikinet" w:date="2019-10-09T17:14:35Z">
        <w:r>
          <w:rPr/>
          <w:t xml:space="preserve"> </w:t>
        </w:r>
      </w:ins>
      <w:r>
        <w:t>4.0.3.1,</w:t>
      </w:r>
      <w:ins w:id="485" w:author="Mayara/Tikinet" w:date="2019-10-09T17:14:37Z">
        <w:r>
          <w:rPr/>
          <w:t xml:space="preserve"> </w:t>
        </w:r>
      </w:ins>
      <w:r>
        <w:t>4.0.3.2</w:t>
      </w:r>
      <w:ins w:id="486" w:author="Mayara/Tikinet" w:date="2019-10-09T17:14:40Z">
        <w:r>
          <w:rPr/>
          <w:t xml:space="preserve"> </w:t>
        </w:r>
      </w:ins>
      <w:r>
        <w:t>and</w:t>
      </w:r>
      <w:ins w:id="487" w:author="Mayara/Tikinet" w:date="2019-10-09T17:14:42Z">
        <w:r>
          <w:rPr/>
          <w:t xml:space="preserve"> </w:t>
        </w:r>
      </w:ins>
      <w:r>
        <w:t>4.0.3.3</w:t>
      </w:r>
      <w:ins w:id="488" w:author="Mayara/Tikinet" w:date="2019-10-09T17:14:45Z">
        <w:r>
          <w:rPr/>
          <w:t xml:space="preserve"> </w:t>
        </w:r>
      </w:ins>
      <w:r>
        <w:t>were</w:t>
      </w:r>
      <w:ins w:id="489" w:author="Mayara/Tikinet" w:date="2019-10-09T17:14:47Z">
        <w:r>
          <w:rPr/>
          <w:t xml:space="preserve"> </w:t>
        </w:r>
      </w:ins>
      <w:r>
        <w:t>restrict</w:t>
      </w:r>
      <w:ins w:id="490" w:author="Mayara/Tikinet" w:date="2019-10-09T17:14:50Z">
        <w:r>
          <w:rPr/>
          <w:t xml:space="preserve">ed </w:t>
        </w:r>
      </w:ins>
      <w:r>
        <w:t>to</w:t>
      </w:r>
      <w:ins w:id="491" w:author="Mayara/Tikinet" w:date="2019-10-09T17:14:51Z">
        <w:r>
          <w:rPr/>
          <w:t xml:space="preserve"> </w:t>
        </w:r>
      </w:ins>
      <w:r>
        <w:t>testers:</w:t>
      </w:r>
      <w:ins w:id="492" w:author="Mayara/Tikinet" w:date="2019-10-09T17:14:54Z">
        <w:r>
          <w:rPr/>
          <w:t xml:space="preserve"> </w:t>
        </w:r>
      </w:ins>
      <w:r>
        <w:t>thanks for</w:t>
      </w:r>
      <w:ins w:id="493" w:author="Mayara/Tikinet" w:date="2019-10-09T17:15:08Z">
        <w:r>
          <w:rPr/>
          <w:t xml:space="preserve"> </w:t>
        </w:r>
      </w:ins>
      <w:ins w:id="494" w:author="Mayara/Tikinet" w:date="2019-10-09T17:15:09Z">
        <w:r>
          <w:rPr/>
          <w:t>the</w:t>
        </w:r>
      </w:ins>
      <w:r>
        <w:t xml:space="preserve"> tests and suggestions.</w:t>
      </w:r>
    </w:p>
    <w:p>
      <w:pPr>
        <w:numPr>
          <w:ilvl w:val="0"/>
          <w:numId w:val="8"/>
        </w:numPr>
        <w:spacing w:after="265"/>
        <w:ind w:left="589" w:right="1652" w:hanging="211"/>
      </w:pPr>
      <w:r>
        <w:t>From this version on, Tinn-R will be released in three flavo</w:t>
      </w:r>
      <w:del w:id="495" w:author="Mayara/Tikinet" w:date="2019-10-09T17:15:19Z">
        <w:r>
          <w:rPr/>
          <w:delText>u</w:delText>
        </w:r>
      </w:del>
      <w:r>
        <w:t xml:space="preserve">rs: </w:t>
      </w:r>
      <w:r>
        <w:rPr>
          <w:rFonts w:ascii="Calibri" w:hAnsi="Calibri" w:eastAsia="Calibri" w:cs="Calibri"/>
          <w:sz w:val="20"/>
        </w:rPr>
        <w:t>TinnR</w:t>
      </w:r>
      <w:r>
        <w:t>,</w:t>
      </w:r>
      <w:ins w:id="496" w:author="Mayara/Tikinet" w:date="2019-10-09T17:15:22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Tinn-R Portable</w:t>
      </w:r>
      <w:ins w:id="497" w:author="Mayara/Tikinet" w:date="2019-10-09T17:15:25Z">
        <w:r>
          <w:rPr>
            <w:rFonts w:ascii="Calibri" w:hAnsi="Calibri" w:eastAsia="Calibri" w:cs="Calibri"/>
            <w:sz w:val="20"/>
          </w:rPr>
          <w:t xml:space="preserve"> </w:t>
        </w:r>
      </w:ins>
      <w:r>
        <w:t>and</w:t>
      </w:r>
      <w:ins w:id="498" w:author="Mayara/Tikinet" w:date="2019-10-09T17:15:26Z">
        <w:r>
          <w:rPr/>
          <w:t xml:space="preserve"> </w:t>
        </w:r>
      </w:ins>
      <w:r>
        <w:t>compatible</w:t>
      </w:r>
      <w:ins w:id="499" w:author="Mayara/Tikinet" w:date="2019-10-09T17:15:29Z">
        <w:r>
          <w:rPr/>
          <w:t xml:space="preserve"> </w:t>
        </w:r>
      </w:ins>
      <w:r>
        <w:t>with</w:t>
      </w:r>
      <w:ins w:id="500" w:author="Mayara/Tikinet" w:date="2019-10-09T17:15:30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>PortableApps platform</w:t>
      </w:r>
      <w:r>
        <w:t>.</w:t>
      </w:r>
    </w:p>
    <w:p>
      <w:pPr>
        <w:numPr>
          <w:ilvl w:val="0"/>
          <w:numId w:val="8"/>
        </w:numPr>
        <w:spacing w:after="259"/>
        <w:ind w:left="589" w:right="1652" w:hanging="211"/>
      </w:pPr>
      <w:r>
        <w:t xml:space="preserve">Some files of the folder </w:t>
      </w:r>
      <w:r>
        <w:rPr>
          <w:rFonts w:ascii="Calibri" w:hAnsi="Calibri" w:eastAsia="Calibri" w:cs="Calibri"/>
          <w:sz w:val="20"/>
        </w:rPr>
        <w:t xml:space="preserve">utils </w:t>
      </w:r>
      <w:r>
        <w:t>were updated to meet</w:t>
      </w:r>
      <w:ins w:id="501" w:author="Mayara/Tikinet" w:date="2019-10-09T17:17:35Z">
        <w:r>
          <w:rPr/>
          <w:t xml:space="preserve"> th</w:t>
        </w:r>
      </w:ins>
      <w:ins w:id="502" w:author="Mayara/Tikinet" w:date="2019-10-09T17:17:36Z">
        <w:r>
          <w:rPr/>
          <w:t>e</w:t>
        </w:r>
      </w:ins>
      <w:del w:id="503" w:author="Mayara/Tikinet" w:date="2019-10-09T17:16:44Z">
        <w:r>
          <w:rPr/>
          <w:delText xml:space="preserve"> wi</w:delText>
        </w:r>
      </w:del>
      <w:del w:id="504" w:author="Mayara/Tikinet" w:date="2019-10-09T17:16:43Z">
        <w:r>
          <w:rPr/>
          <w:delText>th</w:delText>
        </w:r>
      </w:del>
      <w:r>
        <w:t xml:space="preserve"> </w:t>
      </w:r>
      <w:r>
        <w:rPr>
          <w:rFonts w:ascii="Calibri" w:hAnsi="Calibri" w:eastAsia="Calibri" w:cs="Calibri"/>
          <w:sz w:val="20"/>
        </w:rPr>
        <w:t xml:space="preserve">Tinn-R Portable </w:t>
      </w:r>
      <w:r>
        <w:t>project ne</w:t>
      </w:r>
      <w:del w:id="505" w:author="Mayara/Tikinet" w:date="2019-10-09T17:17:26Z">
        <w:r>
          <w:rPr/>
          <w:delText>c</w:delText>
        </w:r>
      </w:del>
      <w:r>
        <w:t>e</w:t>
      </w:r>
      <w:ins w:id="506" w:author="Mayara/Tikinet" w:date="2019-10-09T17:17:27Z">
        <w:r>
          <w:rPr/>
          <w:t>d</w:t>
        </w:r>
      </w:ins>
      <w:del w:id="507" w:author="Mayara/Tikinet" w:date="2019-10-09T17:17:25Z">
        <w:r>
          <w:rPr/>
          <w:delText>ssitie</w:delText>
        </w:r>
      </w:del>
      <w:r>
        <w:t xml:space="preserve">s. Therefore, the folder and paths of the R variable </w:t>
      </w:r>
      <w:r>
        <w:rPr>
          <w:rFonts w:ascii="Calibri" w:hAnsi="Calibri" w:eastAsia="Calibri" w:cs="Calibri"/>
          <w:sz w:val="20"/>
        </w:rPr>
        <w:t xml:space="preserve">.trPaths </w:t>
      </w:r>
      <w:r>
        <w:t xml:space="preserve">were changed to </w:t>
      </w:r>
      <w:r>
        <w:rPr>
          <w:rFonts w:ascii="Calibri" w:hAnsi="Calibri" w:eastAsia="Calibri" w:cs="Calibri"/>
          <w:sz w:val="20"/>
        </w:rPr>
        <w:t xml:space="preserve">TEMP </w:t>
      </w:r>
      <w:r>
        <w:t>environment variable.</w:t>
      </w:r>
    </w:p>
    <w:p>
      <w:pPr>
        <w:numPr>
          <w:ilvl w:val="0"/>
          <w:numId w:val="8"/>
        </w:numPr>
        <w:spacing w:after="263"/>
        <w:ind w:left="589" w:right="1652" w:hanging="211"/>
      </w:pPr>
      <w:r>
        <w:t xml:space="preserve">The </w:t>
      </w:r>
      <w:r>
        <w:rPr>
          <w:rFonts w:ascii="Calibri" w:hAnsi="Calibri" w:eastAsia="Calibri" w:cs="Calibri"/>
          <w:sz w:val="20"/>
        </w:rPr>
        <w:t xml:space="preserve">Help </w:t>
      </w:r>
      <w:r>
        <w:t>menu was slightly changed.</w:t>
      </w:r>
    </w:p>
    <w:p>
      <w:pPr>
        <w:numPr>
          <w:ilvl w:val="0"/>
          <w:numId w:val="8"/>
        </w:numPr>
        <w:spacing w:after="403"/>
        <w:ind w:left="589" w:right="1652" w:hanging="211"/>
      </w:pPr>
      <w:r>
        <w:t xml:space="preserve">The </w:t>
      </w:r>
      <w:r>
        <w:rPr>
          <w:rFonts w:ascii="Calibri" w:hAnsi="Calibri" w:eastAsia="Calibri" w:cs="Calibri"/>
          <w:sz w:val="20"/>
        </w:rPr>
        <w:t xml:space="preserve">TinnRcom </w:t>
      </w:r>
      <w:r>
        <w:t>package was updated to version 1.0.18.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4.0.2.1 (Apr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29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2015)</w:t>
      </w:r>
    </w:p>
    <w:p>
      <w:pPr>
        <w:numPr>
          <w:ilvl w:val="0"/>
          <w:numId w:val="8"/>
        </w:numPr>
        <w:spacing w:after="262"/>
        <w:ind w:left="589" w:right="1652" w:hanging="211"/>
      </w:pPr>
      <w:r>
        <w:t>Bug(s) fixed:</w:t>
      </w:r>
    </w:p>
    <w:p>
      <w:pPr>
        <w:numPr>
          <w:ilvl w:val="2"/>
          <w:numId w:val="10"/>
        </w:numPr>
        <w:spacing w:after="147"/>
        <w:ind w:left="1131" w:right="1606" w:hanging="232"/>
        <w:jc w:val="left"/>
      </w:pPr>
      <w:r>
        <w:t>A bug related to the recent release (</w:t>
      </w:r>
      <w:r>
        <w:rPr>
          <w:rFonts w:ascii="Calibri" w:hAnsi="Calibri" w:eastAsia="Calibri" w:cs="Calibri"/>
          <w:sz w:val="20"/>
        </w:rPr>
        <w:t xml:space="preserve">R </w:t>
      </w:r>
      <w:r>
        <w:t>3.2.0) and</w:t>
      </w:r>
      <w:ins w:id="508" w:author="Mayara/Tikinet" w:date="2019-10-09T17:20:02Z">
        <w:r>
          <w:rPr/>
          <w:t xml:space="preserve"> </w:t>
        </w:r>
      </w:ins>
      <w:ins w:id="509" w:author="Mayara/Tikinet" w:date="2019-10-09T17:20:03Z">
        <w:r>
          <w:rPr/>
          <w:t>t</w:t>
        </w:r>
      </w:ins>
      <w:ins w:id="510" w:author="Mayara/Tikinet" w:date="2019-10-09T17:20:04Z">
        <w:r>
          <w:rPr/>
          <w:t>o</w:t>
        </w:r>
      </w:ins>
      <w:r>
        <w:t xml:space="preserve"> the installation of the necessary </w:t>
      </w:r>
      <w:r>
        <w:rPr>
          <w:rFonts w:ascii="Calibri" w:hAnsi="Calibri" w:eastAsia="Calibri" w:cs="Calibri"/>
          <w:sz w:val="20"/>
        </w:rPr>
        <w:t xml:space="preserve">TinnRcom </w:t>
      </w:r>
      <w:r>
        <w:t>package w</w:t>
      </w:r>
      <w:del w:id="511" w:author="Mayara/Tikinet" w:date="2019-10-09T17:20:48Z">
        <w:r>
          <w:rPr>
            <w:lang w:val="en-US"/>
          </w:rPr>
          <w:delText>ere</w:delText>
        </w:r>
      </w:del>
      <w:ins w:id="512" w:author="Mayara/Tikinet" w:date="2019-10-09T17:20:48Z">
        <w:r>
          <w:rPr/>
          <w:t>a</w:t>
        </w:r>
      </w:ins>
      <w:ins w:id="513" w:author="Mayara/Tikinet" w:date="2019-10-09T17:20:49Z">
        <w:r>
          <w:rPr/>
          <w:t>s</w:t>
        </w:r>
      </w:ins>
      <w:r>
        <w:t xml:space="preserve"> fixed. Thanks to </w:t>
      </w:r>
      <w:r>
        <w:rPr>
          <w:rFonts w:ascii="Calibri" w:hAnsi="Calibri" w:eastAsia="Calibri" w:cs="Calibri"/>
          <w:sz w:val="20"/>
        </w:rPr>
        <w:t xml:space="preserve">Duncan Murdoch </w:t>
      </w:r>
      <w:r>
        <w:t>for the support.</w:t>
      </w:r>
    </w:p>
    <w:p>
      <w:pPr>
        <w:numPr>
          <w:ilvl w:val="2"/>
          <w:numId w:val="10"/>
        </w:numPr>
        <w:spacing w:after="246" w:line="286" w:lineRule="auto"/>
        <w:ind w:left="1131" w:right="1606" w:hanging="232"/>
        <w:jc w:val="left"/>
      </w:pPr>
      <w:r>
        <w:t xml:space="preserve">The file </w:t>
      </w:r>
      <w:r>
        <w:rPr>
          <w:rFonts w:ascii="Calibri" w:hAnsi="Calibri" w:eastAsia="Calibri" w:cs="Calibri"/>
          <w:sz w:val="20"/>
        </w:rPr>
        <w:t xml:space="preserve">Rinstall.R </w:t>
      </w:r>
      <w:r>
        <w:t xml:space="preserve">located at the folder </w:t>
      </w:r>
      <w:r>
        <w:rPr>
          <w:rFonts w:ascii="Calibri" w:hAnsi="Calibri" w:eastAsia="Calibri" w:cs="Calibri"/>
          <w:sz w:val="20"/>
        </w:rPr>
        <w:t>utils</w:t>
      </w:r>
      <w:r>
        <w:t>, where TinnR is installed, was updated to suppress the download of two packages (</w:t>
      </w:r>
      <w:r>
        <w:rPr>
          <w:rFonts w:ascii="Calibri" w:hAnsi="Calibri" w:eastAsia="Calibri" w:cs="Calibri"/>
          <w:sz w:val="20"/>
        </w:rPr>
        <w:t xml:space="preserve">Hmisc </w:t>
      </w:r>
      <w:r>
        <w:t xml:space="preserve">and </w:t>
      </w:r>
      <w:r>
        <w:rPr>
          <w:rFonts w:ascii="Calibri" w:hAnsi="Calibri" w:eastAsia="Calibri" w:cs="Calibri"/>
          <w:sz w:val="20"/>
        </w:rPr>
        <w:t>R2Html</w:t>
      </w:r>
      <w:r>
        <w:t xml:space="preserve">), </w:t>
      </w:r>
      <w:ins w:id="514" w:author="Mayara/Tikinet" w:date="2019-10-09T17:24:19Z">
        <w:r>
          <w:rPr/>
          <w:t>w</w:t>
        </w:r>
      </w:ins>
      <w:ins w:id="515" w:author="Mayara/Tikinet" w:date="2019-10-09T17:24:20Z">
        <w:r>
          <w:rPr/>
          <w:t>hich</w:t>
        </w:r>
      </w:ins>
      <w:ins w:id="516" w:author="Mayara/Tikinet" w:date="2019-10-09T17:24:21Z">
        <w:r>
          <w:rPr/>
          <w:t xml:space="preserve"> </w:t>
        </w:r>
      </w:ins>
      <w:ins w:id="517" w:author="Mayara/Tikinet" w:date="2019-10-09T17:24:22Z">
        <w:r>
          <w:rPr/>
          <w:t xml:space="preserve">are </w:t>
        </w:r>
      </w:ins>
      <w:r>
        <w:t>no longer necessary to</w:t>
      </w:r>
      <w:ins w:id="518" w:author="Mayara/Tikinet" w:date="2019-10-09T17:23:11Z">
        <w:r>
          <w:rPr/>
          <w:t xml:space="preserve"> th</w:t>
        </w:r>
      </w:ins>
      <w:ins w:id="519" w:author="Mayara/Tikinet" w:date="2019-10-09T17:23:12Z">
        <w:r>
          <w:rPr/>
          <w:t>e</w:t>
        </w:r>
      </w:ins>
      <w:r>
        <w:t xml:space="preserve"> </w:t>
      </w:r>
      <w:r>
        <w:rPr>
          <w:rFonts w:ascii="Calibri" w:hAnsi="Calibri" w:eastAsia="Calibri" w:cs="Calibri"/>
          <w:sz w:val="20"/>
        </w:rPr>
        <w:t xml:space="preserve">TinnRcom </w:t>
      </w:r>
      <w:r>
        <w:t>package.</w:t>
      </w:r>
    </w:p>
    <w:p>
      <w:pPr>
        <w:numPr>
          <w:ilvl w:val="0"/>
          <w:numId w:val="8"/>
        </w:numPr>
        <w:ind w:left="589" w:right="1652" w:hanging="211"/>
      </w:pPr>
      <w:r>
        <w:t xml:space="preserve">The </w:t>
      </w:r>
      <w:r>
        <w:rPr>
          <w:rFonts w:ascii="Calibri" w:hAnsi="Calibri" w:eastAsia="Calibri" w:cs="Calibri"/>
          <w:sz w:val="20"/>
        </w:rPr>
        <w:t xml:space="preserve">TinnRcom </w:t>
      </w:r>
      <w:r>
        <w:t>package was updated to version 1.0.17.</w:t>
      </w:r>
    </w:p>
    <w:p>
      <w:pPr>
        <w:spacing w:after="214" w:line="259" w:lineRule="auto"/>
        <w:ind w:left="2" w:right="0" w:hanging="10"/>
        <w:jc w:val="left"/>
      </w:pPr>
      <w:r>
        <w:rPr>
          <w:i/>
          <w:color w:val="010101"/>
        </w:rPr>
        <w:t>4.0.2.0 (Apr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22</w:t>
      </w:r>
      <w:r>
        <w:rPr>
          <w:rFonts w:ascii="Calibri" w:hAnsi="Calibri" w:eastAsia="Calibri" w:cs="Calibri"/>
          <w:i/>
          <w:color w:val="010101"/>
        </w:rPr>
        <w:t>/</w:t>
      </w:r>
      <w:r>
        <w:rPr>
          <w:i/>
          <w:color w:val="010101"/>
        </w:rPr>
        <w:t>2015)</w:t>
      </w:r>
    </w:p>
    <w:p>
      <w:pPr>
        <w:numPr>
          <w:ilvl w:val="0"/>
          <w:numId w:val="8"/>
        </w:numPr>
        <w:ind w:left="589" w:right="1652" w:hanging="211"/>
      </w:pPr>
      <w:r>
        <w:t>Features Added:</w:t>
      </w:r>
    </w:p>
    <w:p>
      <w:pPr>
        <w:numPr>
          <w:ilvl w:val="2"/>
          <w:numId w:val="11"/>
        </w:numPr>
        <w:spacing w:after="112"/>
        <w:ind w:left="1131" w:right="1652" w:hanging="232"/>
      </w:pPr>
      <w:r>
        <w:t xml:space="preserve">Drag and drop from </w:t>
      </w:r>
      <w:r>
        <w:rPr>
          <w:rFonts w:ascii="Calibri" w:hAnsi="Calibri" w:eastAsia="Calibri" w:cs="Calibri"/>
          <w:sz w:val="20"/>
        </w:rPr>
        <w:t xml:space="preserve">R explorer </w:t>
      </w:r>
      <w:r>
        <w:t xml:space="preserve">to </w:t>
      </w:r>
      <w:r>
        <w:rPr>
          <w:rFonts w:ascii="Calibri" w:hAnsi="Calibri" w:eastAsia="Calibri" w:cs="Calibri"/>
          <w:sz w:val="20"/>
        </w:rPr>
        <w:t>Editor</w:t>
      </w:r>
      <w:r>
        <w:t>.</w:t>
      </w:r>
    </w:p>
    <w:p>
      <w:pPr>
        <w:numPr>
          <w:ilvl w:val="2"/>
          <w:numId w:val="11"/>
        </w:numPr>
        <w:spacing w:after="102"/>
        <w:ind w:left="1131" w:right="1652" w:hanging="232"/>
      </w:pPr>
      <w:r>
        <w:t>An experimental Hex viewer (</w:t>
      </w:r>
      <w:r>
        <w:rPr>
          <w:color w:val="057F3F"/>
        </w:rPr>
        <w:t>ATBinHex</w:t>
      </w:r>
      <w:r>
        <w:t xml:space="preserve">) was added to </w:t>
      </w:r>
      <w:r>
        <w:rPr>
          <w:rFonts w:ascii="Calibri" w:hAnsi="Calibri" w:eastAsia="Calibri" w:cs="Calibri"/>
          <w:sz w:val="20"/>
        </w:rPr>
        <w:t>Tools/Results/Hex viewer</w:t>
      </w:r>
      <w:r>
        <w:t xml:space="preserve">. </w:t>
      </w:r>
      <w:del w:id="520" w:author="Mayara/Tikinet" w:date="2019-10-09T17:25:51Z">
        <w:r>
          <w:rPr/>
          <w:delText>There</w:delText>
        </w:r>
      </w:del>
      <w:del w:id="521" w:author="Mayara/Tikinet" w:date="2019-10-09T17:25:50Z">
        <w:r>
          <w:rPr/>
          <w:delText xml:space="preserve"> is </w:delText>
        </w:r>
      </w:del>
      <w:r>
        <w:t>A bug</w:t>
      </w:r>
      <w:ins w:id="522" w:author="Mayara/Tikinet" w:date="2019-10-09T17:25:55Z">
        <w:r>
          <w:rPr/>
          <w:t xml:space="preserve"> i</w:t>
        </w:r>
      </w:ins>
      <w:ins w:id="523" w:author="Mayara/Tikinet" w:date="2019-10-09T17:25:56Z">
        <w:r>
          <w:rPr/>
          <w:t>s</w:t>
        </w:r>
      </w:ins>
      <w:r>
        <w:t xml:space="preserve"> related to</w:t>
      </w:r>
      <w:ins w:id="524" w:author="Mayara/Tikinet" w:date="2019-10-09T17:28:00Z">
        <w:r>
          <w:rPr/>
          <w:t xml:space="preserve"> </w:t>
        </w:r>
      </w:ins>
      <w:ins w:id="525" w:author="Mayara/Tikinet" w:date="2019-10-09T17:28:01Z">
        <w:r>
          <w:rPr/>
          <w:t>the</w:t>
        </w:r>
      </w:ins>
      <w:r>
        <w:t xml:space="preserve"> UTF-8 BOM encoding file: the selection of (Char </w:t>
      </w:r>
      <w:del w:id="526" w:author="Mayara/Tikinet" w:date="2019-10-09T18:38:59Z">
        <w:bookmarkStart w:id="0" w:name="_GoBack"/>
        <w:bookmarkEnd w:id="0"/>
        <w:r>
          <w:rPr>
            <w:rFonts w:ascii="Calibri" w:hAnsi="Calibri" w:eastAsia="Calibri" w:cs="Calibri"/>
          </w:rPr>
          <w:delText xml:space="preserve"> </w:delText>
        </w:r>
      </w:del>
      <w:r>
        <w:t>Hex), only in the first line, is not correctly associating the character with its corresponding Hex. It has its own pop-up menu with many (and useful) options.</w:t>
      </w:r>
    </w:p>
    <w:p>
      <w:pPr>
        <w:numPr>
          <w:ilvl w:val="2"/>
          <w:numId w:val="11"/>
        </w:numPr>
        <w:spacing w:after="110"/>
        <w:ind w:left="1131" w:right="1652" w:hanging="232"/>
      </w:pPr>
      <w:r>
        <w:t xml:space="preserve">New resources to autocompletion related to: </w:t>
      </w:r>
      <w:r>
        <w:rPr>
          <w:rFonts w:ascii="Calibri" w:hAnsi="Calibri" w:eastAsia="Calibri" w:cs="Calibri"/>
          <w:sz w:val="20"/>
        </w:rPr>
        <w:t xml:space="preserve">( [ { </w:t>
      </w:r>
      <w:r>
        <w:rPr>
          <w:rFonts w:ascii="Calibri" w:hAnsi="Calibri" w:eastAsia="Calibri" w:cs="Calibri"/>
          <w:sz w:val="19"/>
        </w:rPr>
        <w:t xml:space="preserve">' </w:t>
      </w:r>
      <w:r>
        <w:rPr>
          <w:rFonts w:ascii="Calibri" w:hAnsi="Calibri" w:eastAsia="Calibri" w:cs="Calibri"/>
          <w:sz w:val="20"/>
        </w:rPr>
        <w:t xml:space="preserve">" </w:t>
      </w:r>
      <w:r>
        <w:t>were added. If there is a selection, the new feature will respect that.</w:t>
      </w:r>
    </w:p>
    <w:p>
      <w:pPr>
        <w:numPr>
          <w:ilvl w:val="2"/>
          <w:numId w:val="11"/>
        </w:numPr>
        <w:spacing w:after="107"/>
        <w:ind w:left="1131" w:right="1652" w:hanging="232"/>
      </w:pPr>
      <w:r>
        <w:t xml:space="preserve">A new option was added to </w:t>
      </w:r>
      <w:r>
        <w:rPr>
          <w:rFonts w:ascii="Calibri" w:hAnsi="Calibri" w:eastAsia="Calibri" w:cs="Calibri"/>
          <w:sz w:val="20"/>
        </w:rPr>
        <w:t>Options/Application/R/Rterm/Options (Rterm)</w:t>
      </w:r>
      <w:ins w:id="527" w:author="Mayara/Tikinet" w:date="2019-10-09T17:31:05Z">
        <w:r>
          <w:rPr>
            <w:rFonts w:ascii="Calibri" w:hAnsi="Calibri" w:eastAsia="Calibri" w:cs="Calibri"/>
            <w:sz w:val="20"/>
          </w:rPr>
          <w:t>,</w:t>
        </w:r>
      </w:ins>
      <w:r>
        <w:rPr>
          <w:rFonts w:ascii="Calibri" w:hAnsi="Calibri" w:eastAsia="Calibri" w:cs="Calibri"/>
          <w:sz w:val="20"/>
        </w:rPr>
        <w:t xml:space="preserve"> </w:t>
      </w:r>
      <w:r>
        <w:t>enabling the user to choose if</w:t>
      </w:r>
      <w:ins w:id="528" w:author="Mayara/Tikinet" w:date="2019-10-09T17:33:07Z">
        <w:r>
          <w:rPr/>
          <w:t xml:space="preserve"> </w:t>
        </w:r>
      </w:ins>
      <w:ins w:id="529" w:author="Mayara/Tikinet" w:date="2019-10-09T17:33:08Z">
        <w:r>
          <w:rPr/>
          <w:t>the</w:t>
        </w:r>
      </w:ins>
      <w:r>
        <w:t xml:space="preserve"> set</w:t>
      </w:r>
      <w:ins w:id="530" w:author="Mayara/Tikinet" w:date="2019-10-09T17:33:05Z">
        <w:r>
          <w:rPr/>
          <w:t xml:space="preserve"> </w:t>
        </w:r>
      </w:ins>
      <w:r>
        <w:t>width will be sent automatically when the panel width or font size is changed.</w:t>
      </w:r>
    </w:p>
    <w:p>
      <w:pPr>
        <w:numPr>
          <w:ilvl w:val="2"/>
          <w:numId w:val="11"/>
        </w:numPr>
        <w:spacing w:after="105"/>
        <w:ind w:left="1131" w:right="1652" w:hanging="232"/>
      </w:pPr>
      <w:r>
        <w:t xml:space="preserve">A new option was added: </w:t>
      </w:r>
      <w:r>
        <w:rPr>
          <w:rFonts w:ascii="Calibri" w:hAnsi="Calibri" w:eastAsia="Calibri" w:cs="Calibri"/>
          <w:sz w:val="20"/>
        </w:rPr>
        <w:t>Project/Open demo</w:t>
      </w:r>
      <w:r>
        <w:t xml:space="preserve">. The objective is to show </w:t>
      </w:r>
      <w:del w:id="531" w:author="Mayara/Tikinet" w:date="2019-10-09T17:37:21Z">
        <w:r>
          <w:rPr>
            <w:lang w:val="en-US"/>
          </w:rPr>
          <w:delText>to</w:delText>
        </w:r>
      </w:del>
      <w:ins w:id="532" w:author="Mayara/Tikinet" w:date="2019-10-09T17:37:21Z">
        <w:r>
          <w:rPr/>
          <w:t>t</w:t>
        </w:r>
      </w:ins>
      <w:ins w:id="533" w:author="Mayara/Tikinet" w:date="2019-10-09T17:37:22Z">
        <w:r>
          <w:rPr/>
          <w:t>he</w:t>
        </w:r>
      </w:ins>
      <w:r>
        <w:t xml:space="preserve"> novice user what is a project and it</w:t>
      </w:r>
      <w:del w:id="534" w:author="Mayara/Tikinet" w:date="2019-10-09T17:37:33Z">
        <w:r>
          <w:rPr/>
          <w:delText>’</w:delText>
        </w:r>
      </w:del>
      <w:r>
        <w:t>s utility.</w:t>
      </w:r>
    </w:p>
    <w:p>
      <w:pPr>
        <w:numPr>
          <w:ilvl w:val="2"/>
          <w:numId w:val="11"/>
        </w:numPr>
        <w:spacing w:after="117"/>
        <w:ind w:left="1131" w:right="1652" w:hanging="232"/>
      </w:pPr>
      <w:r>
        <w:t xml:space="preserve">The main menu </w:t>
      </w:r>
      <w:r>
        <w:rPr>
          <w:rFonts w:ascii="Calibri" w:hAnsi="Calibri" w:eastAsia="Calibri" w:cs="Calibri"/>
          <w:sz w:val="20"/>
        </w:rPr>
        <w:t xml:space="preserve">Options </w:t>
      </w:r>
      <w:r>
        <w:t>has three new options:</w:t>
      </w:r>
    </w:p>
    <w:p>
      <w:pPr>
        <w:spacing w:after="91" w:line="259" w:lineRule="auto"/>
        <w:ind w:left="0" w:right="1237" w:firstLine="0"/>
        <w:jc w:val="center"/>
      </w:pPr>
      <w:r>
        <w:t xml:space="preserve">Auto completion </w:t>
      </w:r>
      <w:r>
        <w:rPr>
          <w:rFonts w:ascii="Calibri" w:hAnsi="Calibri" w:eastAsia="Calibri" w:cs="Calibri"/>
          <w:sz w:val="20"/>
        </w:rPr>
        <w:t xml:space="preserve">( [ { </w:t>
      </w:r>
      <w:r>
        <w:rPr>
          <w:rFonts w:ascii="Calibri" w:hAnsi="Calibri" w:eastAsia="Calibri" w:cs="Calibri"/>
          <w:sz w:val="19"/>
        </w:rPr>
        <w:t xml:space="preserve">' </w:t>
      </w:r>
      <w:r>
        <w:rPr>
          <w:rFonts w:ascii="Calibri" w:hAnsi="Calibri" w:eastAsia="Calibri" w:cs="Calibri"/>
          <w:sz w:val="20"/>
        </w:rPr>
        <w:t>"CTRL + ALT + C</w:t>
      </w:r>
    </w:p>
    <w:p>
      <w:pPr>
        <w:spacing w:after="112" w:line="342" w:lineRule="auto"/>
        <w:ind w:left="1585" w:right="3069"/>
      </w:pPr>
      <w:r>
        <w:t xml:space="preserve">Enable Notication </w:t>
      </w:r>
      <w:r>
        <w:rPr>
          <w:rFonts w:ascii="Calibri" w:hAnsi="Calibri" w:eastAsia="Calibri" w:cs="Calibri"/>
          <w:sz w:val="20"/>
        </w:rPr>
        <w:t xml:space="preserve">CTRL + ALT + N </w:t>
      </w:r>
      <w:r>
        <w:t xml:space="preserve">Update silently </w:t>
      </w:r>
      <w:r>
        <w:rPr>
          <w:rFonts w:ascii="Calibri" w:hAnsi="Calibri" w:eastAsia="Calibri" w:cs="Calibri"/>
          <w:sz w:val="20"/>
        </w:rPr>
        <w:t>CTRL + ALT + U</w:t>
      </w:r>
    </w:p>
    <w:p>
      <w:pPr>
        <w:numPr>
          <w:ilvl w:val="0"/>
          <w:numId w:val="8"/>
        </w:numPr>
        <w:ind w:left="589" w:right="1652" w:hanging="211"/>
      </w:pPr>
      <w:r>
        <w:t>Bug(s) fixed:</w:t>
      </w:r>
    </w:p>
    <w:p>
      <w:pPr>
        <w:numPr>
          <w:ilvl w:val="2"/>
          <w:numId w:val="12"/>
        </w:numPr>
        <w:spacing w:after="106"/>
        <w:ind w:left="1131" w:right="1652" w:hanging="232"/>
      </w:pPr>
      <w:r>
        <w:t>A bug related to Sumatra (PDF viewer) and User guide (PDF), location of topics, was fixed. If you have it installed, please upgrade to 3.1.1 or higher (</w:t>
      </w:r>
      <w:r>
        <w:rPr>
          <w:color w:val="057F3F"/>
        </w:rPr>
        <w:t>SumatraPDF</w:t>
      </w:r>
      <w:r>
        <w:t>).</w:t>
      </w:r>
    </w:p>
    <w:p>
      <w:pPr>
        <w:numPr>
          <w:ilvl w:val="2"/>
          <w:numId w:val="12"/>
        </w:numPr>
        <w:spacing w:after="118" w:line="259" w:lineRule="auto"/>
        <w:ind w:left="1131" w:right="1652" w:hanging="232"/>
      </w:pPr>
      <w:r>
        <w:rPr>
          <w:rFonts w:ascii="Calibri" w:hAnsi="Calibri" w:eastAsia="Calibri" w:cs="Calibri"/>
          <w:sz w:val="20"/>
        </w:rPr>
        <w:t xml:space="preserve">Rterm </w:t>
      </w:r>
      <w:r>
        <w:t xml:space="preserve">is now entirely updated after </w:t>
      </w:r>
      <w:del w:id="535" w:author="Mayara/Tikinet" w:date="2019-10-09T17:39:42Z">
        <w:r>
          <w:rPr>
            <w:lang w:val="en-US"/>
          </w:rPr>
          <w:delText>any</w:delText>
        </w:r>
      </w:del>
      <w:ins w:id="536" w:author="Mayara/Tikinet" w:date="2019-10-09T17:39:45Z">
        <w:r>
          <w:rPr/>
          <w:t>so</w:t>
        </w:r>
      </w:ins>
      <w:ins w:id="537" w:author="Mayara/Tikinet" w:date="2019-10-09T17:39:46Z">
        <w:r>
          <w:rPr/>
          <w:t>me</w:t>
        </w:r>
      </w:ins>
      <w:r>
        <w:t xml:space="preserve"> changes in </w:t>
      </w:r>
      <w:r>
        <w:rPr>
          <w:rFonts w:ascii="Calibri" w:hAnsi="Calibri" w:eastAsia="Calibri" w:cs="Calibri"/>
          <w:sz w:val="20"/>
        </w:rPr>
        <w:t xml:space="preserve">Options/Application </w:t>
      </w:r>
      <w:r>
        <w:t xml:space="preserve">or </w:t>
      </w:r>
      <w:r>
        <w:rPr>
          <w:rFonts w:ascii="Calibri" w:hAnsi="Calibri" w:eastAsia="Calibri" w:cs="Calibri"/>
          <w:sz w:val="20"/>
        </w:rPr>
        <w:t>Options/Highlighters (settings)</w:t>
      </w:r>
      <w:r>
        <w:t>.</w:t>
      </w:r>
    </w:p>
    <w:p>
      <w:pPr>
        <w:numPr>
          <w:ilvl w:val="2"/>
          <w:numId w:val="12"/>
        </w:numPr>
        <w:spacing w:after="108"/>
        <w:ind w:left="1131" w:right="1652" w:hanging="232"/>
      </w:pPr>
      <w:r>
        <w:t xml:space="preserve">A bug related to </w:t>
      </w:r>
      <w:r>
        <w:rPr>
          <w:rFonts w:ascii="Calibri" w:hAnsi="Calibri" w:eastAsia="Calibri" w:cs="Calibri"/>
          <w:sz w:val="20"/>
        </w:rPr>
        <w:t xml:space="preserve">line wrap </w:t>
      </w:r>
      <w:r>
        <w:t>has been fixed: thanks to Frank for pointing it out.</w:t>
      </w:r>
    </w:p>
    <w:p>
      <w:pPr>
        <w:numPr>
          <w:ilvl w:val="2"/>
          <w:numId w:val="12"/>
        </w:numPr>
        <w:spacing w:after="108"/>
        <w:ind w:left="1131" w:right="1652" w:hanging="232"/>
      </w:pPr>
      <w:r>
        <w:t>A</w:t>
      </w:r>
      <w:ins w:id="538" w:author="Mayara/Tikinet" w:date="2019-10-09T17:40:10Z">
        <w:r>
          <w:rPr/>
          <w:t xml:space="preserve"> </w:t>
        </w:r>
      </w:ins>
      <w:r>
        <w:t>bug</w:t>
      </w:r>
      <w:ins w:id="539" w:author="Mayara/Tikinet" w:date="2019-10-09T17:40:12Z">
        <w:r>
          <w:rPr/>
          <w:t xml:space="preserve"> </w:t>
        </w:r>
      </w:ins>
      <w:r>
        <w:t>related</w:t>
      </w:r>
      <w:ins w:id="540" w:author="Mayara/Tikinet" w:date="2019-10-09T17:40:13Z">
        <w:r>
          <w:rPr/>
          <w:t xml:space="preserve"> </w:t>
        </w:r>
      </w:ins>
      <w:r>
        <w:t>to</w:t>
      </w:r>
      <w:ins w:id="541" w:author="Mayara/Tikinet" w:date="2019-10-09T17:40:15Z">
        <w:r>
          <w:rPr/>
          <w:t xml:space="preserve"> </w:t>
        </w:r>
      </w:ins>
      <w:r>
        <w:t>character</w:t>
      </w:r>
      <w:ins w:id="542" w:author="Mayara/Tikinet" w:date="2019-10-09T17:40:17Z">
        <w:r>
          <w:rPr/>
          <w:t xml:space="preserve"> </w:t>
        </w:r>
      </w:ins>
      <w:r>
        <w:t>recognition</w:t>
      </w:r>
      <w:ins w:id="543" w:author="Mayara/Tikinet" w:date="2019-10-09T17:40:20Z">
        <w:r>
          <w:rPr/>
          <w:t xml:space="preserve"> </w:t>
        </w:r>
      </w:ins>
      <w:r>
        <w:t>of</w:t>
      </w:r>
      <w:ins w:id="544" w:author="Mayara/Tikinet" w:date="2019-10-09T17:40:21Z">
        <w:r>
          <w:rPr/>
          <w:t xml:space="preserve"> </w:t>
        </w:r>
      </w:ins>
      <w:r>
        <w:rPr>
          <w:rFonts w:ascii="Calibri" w:hAnsi="Calibri" w:eastAsia="Calibri" w:cs="Calibri"/>
          <w:sz w:val="20"/>
        </w:rPr>
        <w:t xml:space="preserve">Tools/Database/R/Mirrors </w:t>
      </w:r>
      <w:r>
        <w:t>was fixed.</w:t>
      </w:r>
    </w:p>
    <w:p>
      <w:pPr>
        <w:numPr>
          <w:ilvl w:val="2"/>
          <w:numId w:val="12"/>
        </w:numPr>
        <w:spacing w:after="113"/>
        <w:ind w:left="1131" w:right="1652" w:hanging="232"/>
      </w:pPr>
      <w:r>
        <w:t xml:space="preserve">A bug related to </w:t>
      </w:r>
      <w:r>
        <w:rPr>
          <w:rFonts w:ascii="Calibri" w:hAnsi="Calibri" w:eastAsia="Calibri" w:cs="Calibri"/>
          <w:sz w:val="20"/>
        </w:rPr>
        <w:t xml:space="preserve">Rterm/LOG </w:t>
      </w:r>
      <w:r>
        <w:t>text highlighter was fixed.</w:t>
      </w:r>
    </w:p>
    <w:p>
      <w:pPr>
        <w:numPr>
          <w:ilvl w:val="2"/>
          <w:numId w:val="12"/>
        </w:numPr>
        <w:spacing w:after="103"/>
        <w:ind w:left="1131" w:right="1652" w:hanging="232"/>
      </w:pPr>
      <w:r>
        <w:t xml:space="preserve">A bug related to </w:t>
      </w:r>
      <w:r>
        <w:rPr>
          <w:rFonts w:ascii="Calibri" w:hAnsi="Calibri" w:eastAsia="Calibri" w:cs="Calibri"/>
          <w:sz w:val="20"/>
        </w:rPr>
        <w:t xml:space="preserve">Page control files </w:t>
      </w:r>
      <w:r>
        <w:t>and hints of files were fixed.</w:t>
      </w:r>
    </w:p>
    <w:p>
      <w:pPr>
        <w:numPr>
          <w:ilvl w:val="2"/>
          <w:numId w:val="12"/>
        </w:numPr>
        <w:spacing w:after="104"/>
        <w:ind w:left="1131" w:right="1652" w:hanging="232"/>
      </w:pPr>
      <w:r>
        <w:t>Some bugs were fixed and it is more user</w:t>
      </w:r>
      <w:ins w:id="545" w:author="Mayara/Tikinet" w:date="2019-10-09T17:40:44Z">
        <w:r>
          <w:rPr/>
          <w:t>-</w:t>
        </w:r>
      </w:ins>
      <w:del w:id="546" w:author="Mayara/Tikinet" w:date="2019-10-09T17:40:43Z">
        <w:r>
          <w:rPr/>
          <w:delText xml:space="preserve"> </w:delText>
        </w:r>
      </w:del>
      <w:r>
        <w:t>friendly when the editor is in split mode.</w:t>
      </w:r>
    </w:p>
    <w:p>
      <w:pPr>
        <w:numPr>
          <w:ilvl w:val="2"/>
          <w:numId w:val="12"/>
        </w:numPr>
        <w:spacing w:line="341" w:lineRule="auto"/>
        <w:ind w:left="1131" w:right="1652" w:hanging="232"/>
      </w:pPr>
      <w:r>
        <w:t>Some bugs</w:t>
      </w:r>
      <w:del w:id="547" w:author="Mayara/Tikinet" w:date="2019-10-09T17:41:44Z">
        <w:r>
          <w:rPr/>
          <w:delText xml:space="preserve"> were fixed</w:delText>
        </w:r>
      </w:del>
      <w:r>
        <w:t xml:space="preserve"> related to Hide</w:t>
      </w:r>
      <w:r>
        <w:rPr>
          <w:rFonts w:ascii="Calibri" w:hAnsi="Calibri" w:eastAsia="Calibri" w:cs="Calibri"/>
        </w:rPr>
        <w:t>/</w:t>
      </w:r>
      <w:r>
        <w:t xml:space="preserve">Show resources of </w:t>
      </w:r>
      <w:r>
        <w:rPr>
          <w:rFonts w:ascii="Calibri" w:hAnsi="Calibri" w:eastAsia="Calibri" w:cs="Calibri"/>
          <w:sz w:val="20"/>
        </w:rPr>
        <w:t>Tools panel</w:t>
      </w:r>
      <w:ins w:id="548" w:author="Mayara/Tikinet" w:date="2019-10-09T17:41:47Z">
        <w:r>
          <w:rPr>
            <w:rFonts w:ascii="Calibri" w:hAnsi="Calibri" w:eastAsia="Calibri" w:cs="Calibri"/>
            <w:sz w:val="20"/>
          </w:rPr>
          <w:t xml:space="preserve"> </w:t>
        </w:r>
      </w:ins>
      <w:ins w:id="549" w:author="Mayara/Tikinet" w:date="2019-10-09T17:41:48Z">
        <w:r>
          <w:rPr/>
          <w:t>were fixed</w:t>
        </w:r>
      </w:ins>
      <w:r>
        <w:t>.</w:t>
      </w:r>
    </w:p>
    <w:p>
      <w:pPr>
        <w:tabs>
          <w:tab w:val="center" w:pos="3294"/>
        </w:tabs>
        <w:spacing w:after="481"/>
        <w:ind w:left="0" w:right="0" w:firstLine="0"/>
        <w:jc w:val="left"/>
      </w:pPr>
      <w:r>
        <w:t>A.4. V</w:t>
      </w:r>
      <w:r>
        <w:tab/>
      </w:r>
      <w:r>
        <w:t>2015 (05)</w:t>
      </w:r>
    </w:p>
    <w:p>
      <w:pPr>
        <w:numPr>
          <w:ilvl w:val="0"/>
          <w:numId w:val="8"/>
        </w:numPr>
        <w:ind w:left="589" w:right="1652" w:hanging="211"/>
      </w:pPr>
      <w:ins w:id="550" w:author="Mayara/Tikinet" w:date="2019-10-09T17:42:00Z">
        <w:r>
          <w:rPr/>
          <w:t xml:space="preserve">The </w:t>
        </w:r>
      </w:ins>
      <w:r>
        <w:t>pre-release versions 4.0.0.0 to 4.0.1.5 were restrict</w:t>
      </w:r>
      <w:ins w:id="551" w:author="Mayara/Tikinet" w:date="2019-10-09T17:42:11Z">
        <w:r>
          <w:rPr/>
          <w:t>ed</w:t>
        </w:r>
      </w:ins>
      <w:r>
        <w:t xml:space="preserve"> to testers: thanks for</w:t>
      </w:r>
      <w:ins w:id="552" w:author="Mayara/Tikinet" w:date="2019-10-09T17:42:16Z">
        <w:r>
          <w:rPr/>
          <w:t xml:space="preserve"> </w:t>
        </w:r>
      </w:ins>
      <w:ins w:id="553" w:author="Mayara/Tikinet" w:date="2019-10-09T17:42:17Z">
        <w:r>
          <w:rPr/>
          <w:t>the</w:t>
        </w:r>
      </w:ins>
      <w:r>
        <w:t xml:space="preserve"> tests and sug</w:t>
      </w:r>
      <w:ins w:id="554" w:author="Mayara/Tikinet" w:date="2019-10-09T17:42:19Z">
        <w:r>
          <w:rPr/>
          <w:t>g</w:t>
        </w:r>
      </w:ins>
      <w:r>
        <w:t>estions.</w:t>
      </w:r>
    </w:p>
    <w:p>
      <w:pPr>
        <w:numPr>
          <w:ilvl w:val="0"/>
          <w:numId w:val="8"/>
        </w:numPr>
        <w:ind w:left="589" w:right="1652" w:hanging="211"/>
      </w:pPr>
      <w:r>
        <w:rPr>
          <w:rFonts w:ascii="Calibri" w:hAnsi="Calibri" w:eastAsia="Calibri" w:cs="Calibri"/>
          <w:sz w:val="20"/>
        </w:rPr>
        <w:t xml:space="preserve">Philipe Silva Farias </w:t>
      </w:r>
      <w:r>
        <w:t>began to work in the project as co-author.</w:t>
      </w:r>
    </w:p>
    <w:p>
      <w:pPr>
        <w:numPr>
          <w:ilvl w:val="0"/>
          <w:numId w:val="8"/>
        </w:numPr>
        <w:ind w:left="589" w:right="1652" w:hanging="211"/>
      </w:pPr>
      <w:r>
        <w:t xml:space="preserve">An experimental file notification resource has been added to the project. The options are at </w:t>
      </w:r>
      <w:r>
        <w:rPr>
          <w:rFonts w:ascii="Calibri" w:hAnsi="Calibri" w:eastAsia="Calibri" w:cs="Calibri"/>
          <w:sz w:val="20"/>
        </w:rPr>
        <w:t>Options/Application/General</w:t>
      </w:r>
      <w:r>
        <w:t>.</w:t>
      </w:r>
    </w:p>
    <w:p>
      <w:pPr>
        <w:numPr>
          <w:ilvl w:val="0"/>
          <w:numId w:val="8"/>
        </w:numPr>
        <w:ind w:left="589" w:right="1652" w:hanging="211"/>
      </w:pPr>
      <w:r>
        <w:t>Prior backup (full or database) will no</w:t>
      </w:r>
      <w:ins w:id="555" w:author="Mayara/Tikinet" w:date="2019-10-09T17:44:56Z">
        <w:r>
          <w:rPr/>
          <w:t xml:space="preserve"> l</w:t>
        </w:r>
      </w:ins>
      <w:ins w:id="556" w:author="Mayara/Tikinet" w:date="2019-10-09T17:44:57Z">
        <w:r>
          <w:rPr/>
          <w:t>onge</w:t>
        </w:r>
      </w:ins>
      <w:ins w:id="557" w:author="Mayara/Tikinet" w:date="2019-10-09T17:44:58Z">
        <w:r>
          <w:rPr/>
          <w:t>r</w:t>
        </w:r>
      </w:ins>
      <w:del w:id="558" w:author="Mayara/Tikinet" w:date="2019-10-09T17:44:55Z">
        <w:r>
          <w:rPr/>
          <w:delText>t</w:delText>
        </w:r>
      </w:del>
      <w:r>
        <w:t xml:space="preserve"> be compatible</w:t>
      </w:r>
      <w:del w:id="559" w:author="Mayara/Tikinet" w:date="2019-10-09T17:44:53Z">
        <w:r>
          <w:rPr/>
          <w:delText xml:space="preserve"> </w:delText>
        </w:r>
      </w:del>
      <w:del w:id="560" w:author="Mayara/Tikinet" w:date="2019-10-09T17:44:52Z">
        <w:r>
          <w:rPr/>
          <w:delText>an</w:delText>
        </w:r>
      </w:del>
      <w:del w:id="561" w:author="Mayara/Tikinet" w:date="2019-10-09T17:44:51Z">
        <w:r>
          <w:rPr/>
          <w:delText>ymo</w:delText>
        </w:r>
      </w:del>
      <w:del w:id="562" w:author="Mayara/Tikinet" w:date="2019-10-09T17:44:50Z">
        <w:r>
          <w:rPr/>
          <w:delText>re</w:delText>
        </w:r>
      </w:del>
      <w:r>
        <w:t xml:space="preserve"> from this version</w:t>
      </w:r>
      <w:ins w:id="563" w:author="Mayara/Tikinet" w:date="2019-10-09T17:43:58Z">
        <w:r>
          <w:rPr/>
          <w:t xml:space="preserve"> </w:t>
        </w:r>
      </w:ins>
      <w:ins w:id="564" w:author="Mayara/Tikinet" w:date="2019-10-09T17:43:59Z">
        <w:r>
          <w:rPr/>
          <w:t>on</w:t>
        </w:r>
      </w:ins>
      <w:r>
        <w:t>.</w:t>
      </w:r>
    </w:p>
    <w:p>
      <w:pPr>
        <w:numPr>
          <w:ilvl w:val="0"/>
          <w:numId w:val="8"/>
        </w:numPr>
        <w:ind w:left="589" w:right="1652" w:hanging="211"/>
      </w:pPr>
      <w:r>
        <w:t xml:space="preserve">A set of new icons was created specially to the project: thanks to </w:t>
      </w:r>
      <w:r>
        <w:rPr>
          <w:rFonts w:ascii="Calibri" w:hAnsi="Calibri" w:eastAsia="Calibri" w:cs="Calibri"/>
          <w:sz w:val="20"/>
        </w:rPr>
        <w:t xml:space="preserve">Philipe Silva Farias </w:t>
      </w:r>
      <w:r>
        <w:t>for the hard work.</w:t>
      </w:r>
    </w:p>
    <w:p>
      <w:pPr>
        <w:numPr>
          <w:ilvl w:val="0"/>
          <w:numId w:val="8"/>
        </w:numPr>
        <w:ind w:left="589" w:right="1652" w:hanging="211"/>
      </w:pPr>
      <w:r>
        <w:t>The visual identity of the project</w:t>
      </w:r>
      <w:del w:id="565" w:author="Mayara/Tikinet" w:date="2019-10-09T17:49:59Z">
        <w:r>
          <w:rPr/>
          <w:delText xml:space="preserve"> wa</w:delText>
        </w:r>
      </w:del>
      <w:del w:id="566" w:author="Mayara/Tikinet" w:date="2019-10-09T17:49:58Z">
        <w:r>
          <w:rPr/>
          <w:delText>s</w:delText>
        </w:r>
      </w:del>
      <w:r>
        <w:t xml:space="preserve"> changed: thanks to </w:t>
      </w:r>
      <w:r>
        <w:rPr>
          <w:rFonts w:ascii="Calibri" w:hAnsi="Calibri" w:eastAsia="Calibri" w:cs="Calibri"/>
          <w:sz w:val="20"/>
        </w:rPr>
        <w:t xml:space="preserve">Carolina Sartório Faria </w:t>
      </w:r>
      <w:r>
        <w:t>for the work.</w:t>
      </w:r>
    </w:p>
    <w:p>
      <w:pPr>
        <w:numPr>
          <w:ilvl w:val="0"/>
          <w:numId w:val="8"/>
        </w:numPr>
        <w:spacing w:after="180"/>
        <w:ind w:left="589" w:right="1652" w:hanging="211"/>
      </w:pPr>
      <w:r>
        <w:t xml:space="preserve">Some improvements were made in the </w:t>
      </w:r>
      <w:r>
        <w:rPr>
          <w:rFonts w:ascii="Calibri" w:hAnsi="Calibri" w:eastAsia="Calibri" w:cs="Calibri"/>
          <w:sz w:val="20"/>
        </w:rPr>
        <w:t xml:space="preserve">Options/Application </w:t>
      </w:r>
      <w:r>
        <w:t>and this interface has new options now.</w:t>
      </w:r>
    </w:p>
    <w:p>
      <w:pPr>
        <w:numPr>
          <w:ilvl w:val="0"/>
          <w:numId w:val="8"/>
        </w:numPr>
        <w:ind w:left="589" w:right="1652" w:hanging="211"/>
      </w:pPr>
      <w:r>
        <w:t>The usability of Rterm interface was improved.</w:t>
      </w:r>
    </w:p>
    <w:p>
      <w:pPr>
        <w:numPr>
          <w:ilvl w:val="0"/>
          <w:numId w:val="8"/>
        </w:numPr>
        <w:ind w:left="589" w:right="1652" w:hanging="211"/>
      </w:pPr>
      <w:r>
        <w:t xml:space="preserve">The </w:t>
      </w:r>
      <w:r>
        <w:rPr>
          <w:rFonts w:ascii="Calibri" w:hAnsi="Calibri" w:eastAsia="Calibri" w:cs="Calibri"/>
          <w:sz w:val="20"/>
        </w:rPr>
        <w:t xml:space="preserve">URI highlighter </w:t>
      </w:r>
      <w:r>
        <w:t xml:space="preserve">has now a new identifier named </w:t>
      </w:r>
      <w:r>
        <w:rPr>
          <w:rFonts w:ascii="Calibri" w:hAnsi="Calibri" w:eastAsia="Calibri" w:cs="Calibri"/>
          <w:sz w:val="20"/>
        </w:rPr>
        <w:t>Space</w:t>
      </w:r>
      <w:r>
        <w:t>.</w:t>
      </w:r>
    </w:p>
    <w:p>
      <w:pPr>
        <w:numPr>
          <w:ilvl w:val="0"/>
          <w:numId w:val="8"/>
        </w:numPr>
        <w:ind w:left="589" w:right="1652" w:hanging="211"/>
      </w:pPr>
      <w:r>
        <w:t xml:space="preserve">The default shortcut to alternate the focus </w:t>
      </w:r>
      <w:del w:id="567" w:author="Mayara/Tikinet" w:date="2019-10-09T17:52:20Z">
        <w:r>
          <w:rPr>
            <w:lang w:val="en-US"/>
          </w:rPr>
          <w:delText>among</w:delText>
        </w:r>
      </w:del>
      <w:ins w:id="568" w:author="Mayara/Tikinet" w:date="2019-10-09T17:52:20Z">
        <w:r>
          <w:rPr/>
          <w:t>b</w:t>
        </w:r>
      </w:ins>
      <w:ins w:id="569" w:author="Mayara/Tikinet" w:date="2019-10-09T17:52:21Z">
        <w:r>
          <w:rPr/>
          <w:t>etween</w:t>
        </w:r>
      </w:ins>
      <w:r>
        <w:t xml:space="preserve"> Editor, IO and LOG w</w:t>
      </w:r>
      <w:del w:id="570" w:author="Mayara/Tikinet" w:date="2019-10-09T17:52:33Z">
        <w:r>
          <w:rPr>
            <w:lang w:val="en-US"/>
          </w:rPr>
          <w:delText>ere</w:delText>
        </w:r>
      </w:del>
      <w:ins w:id="571" w:author="Mayara/Tikinet" w:date="2019-10-09T17:52:33Z">
        <w:r>
          <w:rPr/>
          <w:t>as</w:t>
        </w:r>
      </w:ins>
      <w:r>
        <w:t xml:space="preserve"> changed.</w:t>
      </w:r>
    </w:p>
    <w:p>
      <w:pPr>
        <w:numPr>
          <w:ilvl w:val="0"/>
          <w:numId w:val="8"/>
        </w:numPr>
        <w:ind w:left="589" w:right="1652" w:hanging="211"/>
      </w:pPr>
      <w:r>
        <w:t>The automatic recognition of hardware architecture (32 or 64 bit) was improved.</w:t>
      </w:r>
    </w:p>
    <w:p>
      <w:pPr>
        <w:numPr>
          <w:ilvl w:val="0"/>
          <w:numId w:val="8"/>
        </w:numPr>
        <w:ind w:left="589" w:right="1652" w:hanging="211"/>
      </w:pPr>
      <w:r>
        <w:t xml:space="preserve">The </w:t>
      </w:r>
      <w:r>
        <w:rPr>
          <w:rFonts w:ascii="Calibri" w:hAnsi="Calibri" w:eastAsia="Calibri" w:cs="Calibri"/>
          <w:sz w:val="20"/>
        </w:rPr>
        <w:t xml:space="preserve">project Jedi </w:t>
      </w:r>
      <w:r>
        <w:t xml:space="preserve">used in the Tinn-R project was updated to the latest version. Some bugs related to Tools and Rterm panels and </w:t>
      </w:r>
      <w:r>
        <w:rPr>
          <w:rFonts w:ascii="Calibri" w:hAnsi="Calibri" w:eastAsia="Calibri" w:cs="Calibri"/>
          <w:sz w:val="20"/>
        </w:rPr>
        <w:t xml:space="preserve">Auto Hide </w:t>
      </w:r>
      <w:r>
        <w:t>option were corrected.</w:t>
      </w:r>
    </w:p>
    <w:p>
      <w:pPr>
        <w:numPr>
          <w:ilvl w:val="0"/>
          <w:numId w:val="8"/>
        </w:numPr>
        <w:ind w:left="589" w:right="1652" w:hanging="211"/>
      </w:pPr>
      <w:r>
        <w:t xml:space="preserve">The list of recognized words of R highlighter family related to </w:t>
      </w:r>
      <w:r>
        <w:rPr>
          <w:rFonts w:ascii="Calibri" w:hAnsi="Calibri" w:eastAsia="Calibri" w:cs="Calibri"/>
          <w:sz w:val="20"/>
        </w:rPr>
        <w:t xml:space="preserve">plotting </w:t>
      </w:r>
      <w:r>
        <w:t xml:space="preserve">has been updated. Thanks to </w:t>
      </w:r>
      <w:r>
        <w:rPr>
          <w:rFonts w:ascii="Calibri" w:hAnsi="Calibri" w:eastAsia="Calibri" w:cs="Calibri"/>
          <w:sz w:val="20"/>
        </w:rPr>
        <w:t xml:space="preserve">Berry Boessenkool </w:t>
      </w:r>
      <w:r>
        <w:t>for</w:t>
      </w:r>
      <w:ins w:id="572" w:author="Mayara/Tikinet" w:date="2019-10-09T17:55:29Z">
        <w:r>
          <w:rPr/>
          <w:t xml:space="preserve"> </w:t>
        </w:r>
      </w:ins>
      <w:r>
        <w:t>pointing it out.</w:t>
      </w:r>
    </w:p>
    <w:p>
      <w:pPr>
        <w:numPr>
          <w:ilvl w:val="0"/>
          <w:numId w:val="8"/>
        </w:numPr>
        <w:ind w:left="589" w:right="1652" w:hanging="211"/>
      </w:pPr>
      <w:r>
        <w:t xml:space="preserve">The order of the objects was changed in </w:t>
      </w:r>
      <w:r>
        <w:rPr>
          <w:rFonts w:ascii="Calibri" w:hAnsi="Calibri" w:eastAsia="Calibri" w:cs="Calibri"/>
          <w:sz w:val="20"/>
        </w:rPr>
        <w:t>Tools/R/Explorer</w:t>
      </w:r>
      <w:r>
        <w:t>. It has now a more natural order and hierarchy.</w:t>
      </w:r>
    </w:p>
    <w:p>
      <w:pPr>
        <w:numPr>
          <w:ilvl w:val="0"/>
          <w:numId w:val="8"/>
        </w:numPr>
        <w:ind w:left="589" w:right="1652" w:hanging="211"/>
      </w:pPr>
      <w:r>
        <w:t>The available font</w:t>
      </w:r>
      <w:del w:id="573" w:author="Mayara/Tikinet" w:date="2019-10-09T17:57:23Z">
        <w:r>
          <w:rPr/>
          <w:delText>s</w:delText>
        </w:r>
      </w:del>
      <w:r>
        <w:t xml:space="preserve"> family w</w:t>
      </w:r>
      <w:del w:id="574" w:author="Mayara/Tikinet" w:date="2019-10-09T17:57:29Z">
        <w:r>
          <w:rPr>
            <w:lang w:val="en-US"/>
          </w:rPr>
          <w:delText>ere</w:delText>
        </w:r>
      </w:del>
      <w:ins w:id="575" w:author="Mayara/Tikinet" w:date="2019-10-09T17:57:29Z">
        <w:r>
          <w:rPr/>
          <w:t>as</w:t>
        </w:r>
      </w:ins>
      <w:r>
        <w:t xml:space="preserve"> restricted to </w:t>
      </w:r>
      <w:r>
        <w:rPr>
          <w:rFonts w:ascii="Calibri" w:hAnsi="Calibri" w:eastAsia="Calibri" w:cs="Calibri"/>
          <w:sz w:val="20"/>
        </w:rPr>
        <w:t xml:space="preserve">True Type </w:t>
      </w:r>
      <w:r>
        <w:t xml:space="preserve">and </w:t>
      </w:r>
      <w:r>
        <w:rPr>
          <w:rFonts w:ascii="Calibri" w:hAnsi="Calibri" w:eastAsia="Calibri" w:cs="Calibri"/>
          <w:sz w:val="20"/>
        </w:rPr>
        <w:t>FixedPitchOnly</w:t>
      </w:r>
      <w:r>
        <w:t>.</w:t>
      </w:r>
    </w:p>
    <w:p>
      <w:pPr>
        <w:numPr>
          <w:ilvl w:val="0"/>
          <w:numId w:val="8"/>
        </w:numPr>
        <w:spacing w:after="22"/>
        <w:ind w:left="589" w:right="1652" w:hanging="211"/>
      </w:pPr>
      <w:r>
        <w:t>It is now possible to open any URL from the Windows Opend Dialog:</w:t>
      </w:r>
    </w:p>
    <w:p>
      <w:pPr>
        <w:spacing w:after="222" w:line="259" w:lineRule="auto"/>
        <w:ind w:left="615" w:right="1222" w:hanging="10"/>
        <w:jc w:val="left"/>
      </w:pPr>
      <w:r>
        <w:rPr>
          <w:rFonts w:ascii="Calibri" w:hAnsi="Calibri" w:eastAsia="Calibri" w:cs="Calibri"/>
          <w:sz w:val="20"/>
        </w:rPr>
        <w:t>File/Open</w:t>
      </w:r>
      <w:r>
        <w:t>.</w:t>
      </w:r>
    </w:p>
    <w:p>
      <w:pPr>
        <w:numPr>
          <w:ilvl w:val="0"/>
          <w:numId w:val="8"/>
        </w:numPr>
        <w:ind w:left="589" w:right="1652" w:hanging="211"/>
      </w:pPr>
      <w:r>
        <w:t>Tinn-R Editor- GUI for</w:t>
      </w:r>
      <w:ins w:id="576" w:author="Mayara/Tikinet" w:date="2019-10-09T17:58:56Z">
        <w:r>
          <w:rPr/>
          <w:t xml:space="preserve"> </w:t>
        </w:r>
      </w:ins>
      <w:r>
        <w:t>R Language and Environment is a project under</w:t>
      </w:r>
      <w:ins w:id="577" w:author="Mayara/Tikinet" w:date="2019-10-09T17:59:03Z">
        <w:r>
          <w:rPr/>
          <w:t xml:space="preserve"> </w:t>
        </w:r>
      </w:ins>
      <w:r>
        <w:t>GPL and distributed as freeware. Since creating and maintaining the project involve many costs, donations are welcome</w:t>
      </w:r>
      <w:ins w:id="578" w:author="Mayara/Tikinet" w:date="2019-10-09T18:00:25Z">
        <w:r>
          <w:rPr/>
          <w:t>d</w:t>
        </w:r>
      </w:ins>
      <w:r>
        <w:t>!</w:t>
      </w:r>
    </w:p>
    <w:sectPr>
      <w:headerReference r:id="rId7" w:type="first"/>
      <w:headerReference r:id="rId5" w:type="default"/>
      <w:headerReference r:id="rId6" w:type="even"/>
      <w:pgSz w:w="11904" w:h="16840"/>
      <w:pgMar w:top="989" w:right="1994" w:bottom="1924" w:left="931" w:header="989" w:footer="720" w:gutter="0"/>
      <w:pgNumType w:start="178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ayara/Tikinet" w:date="2019-10-09T16:23:39Z" w:initials="M">
    <w:p w14:paraId="B3DEF6AD">
      <w:pPr>
        <w:pStyle w:val="3"/>
      </w:pPr>
      <w:r>
        <w:t>Autor, por gentileza, o sentido pretendido é este?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3DEF6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1707"/>
        <w:tab w:val="right" w:pos="9779"/>
      </w:tabs>
      <w:spacing w:after="0" w:line="259" w:lineRule="auto"/>
      <w:ind w:left="0" w:right="-799" w:firstLine="0"/>
      <w:jc w:val="left"/>
    </w:pPr>
    <w:r>
      <w:rPr>
        <w:rFonts w:ascii="Calibri" w:hAnsi="Calibri" w:eastAsia="Calibri" w:cs="Calibri"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595630</wp:posOffset>
              </wp:positionH>
              <wp:positionV relativeFrom="page">
                <wp:posOffset>791210</wp:posOffset>
              </wp:positionV>
              <wp:extent cx="6204585" cy="6350"/>
              <wp:effectExtent l="0" t="0" r="0" b="0"/>
              <wp:wrapSquare wrapText="bothSides"/>
              <wp:docPr id="11218" name="Group 11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4864" cy="6058"/>
                        <a:chOff x="0" y="0"/>
                        <a:chExt cx="6204864" cy="6058"/>
                      </a:xfrm>
                    </wpg:grpSpPr>
                    <wps:wsp>
                      <wps:cNvPr id="11219" name="Shape 11219"/>
                      <wps:cNvSpPr/>
                      <wps:spPr>
                        <a:xfrm>
                          <a:off x="0" y="0"/>
                          <a:ext cx="62048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4864">
                              <a:moveTo>
                                <a:pt x="0" y="0"/>
                              </a:moveTo>
                              <a:lnTo>
                                <a:pt x="6204864" y="0"/>
                              </a:lnTo>
                            </a:path>
                          </a:pathLst>
                        </a:custGeom>
                        <a:ln w="6058" cap="flat">
                          <a:miter lim="127000"/>
                        </a:ln>
                      </wps:spPr>
                      <wps:style>
                        <a:lnRef idx="1">
                          <a:srgbClr val="231F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6.9pt;margin-top:62.3pt;height:0.5pt;width:488.55pt;mso-position-horizontal-relative:page;mso-position-vertical-relative:page;mso-wrap-distance-bottom:0pt;mso-wrap-distance-left:9pt;mso-wrap-distance-right:9pt;mso-wrap-distance-top:0pt;z-index:251659264;mso-width-relative:page;mso-height-relative:page;" coordsize="6204864,6058" o:gfxdata="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7B3UjZAAAACwEAAA8AAAAA&#10;AAAAAQAgAAAAOAAAAGRycy9kb3ducmV2LnhtbFBLAQIUABQAAAAIAIdO4kCDhCcNNgIAAE0FAAAO&#10;AAAAAAAAAAEAIAAAAD4BAABkcnMvZTJvRG9jLnhtbFBLBQYAAAAABgAGAFkBAADmBQAAAAA=&#10;">
              <o:lock v:ext="edit" aspectratio="f"/>
              <v:shape id="Shape 11219" o:spid="_x0000_s1026" o:spt="100" style="position:absolute;left:0;top:0;height:0;width:6204864;" filled="f" stroked="t" coordsize="6204864,1" o:gfxdata="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UhPwovwAAAN4AAAAPAAAAAAAAAAEAIAAAADgAAABkcnMvZG93bnJl&#10;di54bWxQSwECFAAUAAAACACHTuJAMy8FnjsAAAA5AAAAEAAAAAAAAAABACAAAAAkAQAAZHJzL3No&#10;YXBleG1sLnhtbFBLBQYAAAAABgAGAFsBAADOAwAAAAA=&#10;" path="m0,0l6204864,0e">
                <v:fill on="f" focussize="0,0"/>
                <v:stroke weight="0.477007874015748pt" color="#231F20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  <w:color w:val="000000"/>
      </w:rPr>
      <w:tab/>
    </w:r>
    <w:r>
      <w:rPr>
        <w:sz w:val="18"/>
      </w:rPr>
      <w:t>ERSIONS RELEASED IN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179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79"/>
      </w:tabs>
      <w:spacing w:after="0" w:line="259" w:lineRule="auto"/>
      <w:ind w:left="0" w:right="-799" w:firstLine="0"/>
      <w:jc w:val="left"/>
    </w:pPr>
    <w:r>
      <w:rPr>
        <w:rFonts w:ascii="Calibri" w:hAnsi="Calibri" w:eastAsia="Calibri" w:cs="Calibri"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595630</wp:posOffset>
              </wp:positionH>
              <wp:positionV relativeFrom="page">
                <wp:posOffset>791210</wp:posOffset>
              </wp:positionV>
              <wp:extent cx="6204585" cy="6350"/>
              <wp:effectExtent l="0" t="0" r="0" b="0"/>
              <wp:wrapSquare wrapText="bothSides"/>
              <wp:docPr id="11233" name="Group 11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4864" cy="6058"/>
                        <a:chOff x="0" y="0"/>
                        <a:chExt cx="6204864" cy="6058"/>
                      </a:xfrm>
                    </wpg:grpSpPr>
                    <wps:wsp>
                      <wps:cNvPr id="11234" name="Shape 11234"/>
                      <wps:cNvSpPr/>
                      <wps:spPr>
                        <a:xfrm>
                          <a:off x="0" y="0"/>
                          <a:ext cx="62048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4864">
                              <a:moveTo>
                                <a:pt x="0" y="0"/>
                              </a:moveTo>
                              <a:lnTo>
                                <a:pt x="6204864" y="0"/>
                              </a:lnTo>
                            </a:path>
                          </a:pathLst>
                        </a:custGeom>
                        <a:ln w="6058" cap="flat">
                          <a:miter lim="127000"/>
                        </a:ln>
                      </wps:spPr>
                      <wps:style>
                        <a:lnRef idx="1">
                          <a:srgbClr val="231F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6.9pt;margin-top:62.3pt;height:0.5pt;width:488.55pt;mso-position-horizontal-relative:page;mso-position-vertical-relative:page;mso-wrap-distance-bottom:0pt;mso-wrap-distance-left:9pt;mso-wrap-distance-right:9pt;mso-wrap-distance-top:0pt;z-index:251658240;mso-width-relative:page;mso-height-relative:page;" coordsize="6204864,6058" o:gfxdata="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ewd1I2QAAAAsBAAAPAAAA&#10;AAAAAAEAIAAAADgAAABkcnMvZG93bnJldi54bWxQSwECFAAUAAAACACHTuJASWe6QzcCAABNBQAA&#10;DgAAAAAAAAABACAAAAA+AQAAZHJzL2Uyb0RvYy54bWxQSwUGAAAAAAYABgBZAQAA5wUAAAAA&#10;">
              <o:lock v:ext="edit" aspectratio="f"/>
              <v:shape id="Shape 11234" o:spid="_x0000_s1026" o:spt="100" style="position:absolute;left:0;top:0;height:0;width:6204864;" filled="f" stroked="t" coordsize="6204864,1" o:gfxdata="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xMA/WvwAAAN4AAAAPAAAAAAAAAAEAIAAAADgAAABkcnMvZG93bnJl&#10;di54bWxQSwECFAAUAAAACACHTuJAMy8FnjsAAAA5AAAAEAAAAAAAAAABACAAAAAkAQAAZHJzL3No&#10;YXBleG1sLnhtbFBLBQYAAAAABgAGAFsBAADOAwAAAAA=&#10;" path="m0,0l6204864,0e">
                <v:fill on="f" focussize="0,0"/>
                <v:stroke weight="0.477007874015748pt" color="#231F20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178</w:t>
    </w:r>
    <w:r>
      <w:fldChar w:fldCharType="end"/>
    </w:r>
    <w:r>
      <w:tab/>
    </w:r>
    <w:r>
      <w:t>W</w:t>
    </w:r>
    <w:r>
      <w:rPr>
        <w:sz w:val="18"/>
      </w:rPr>
      <w:t xml:space="preserve">HAT IS </w:t>
    </w:r>
    <w:r>
      <w:t>N</w:t>
    </w:r>
    <w:r>
      <w:rPr>
        <w:sz w:val="18"/>
      </w:rPr>
      <w:t>EW</w:t>
    </w:r>
    <w:r>
      <w:t>?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79"/>
      </w:tabs>
      <w:spacing w:after="0" w:line="259" w:lineRule="auto"/>
      <w:ind w:left="0" w:right="-799" w:firstLine="0"/>
      <w:jc w:val="left"/>
    </w:pPr>
    <w:r>
      <w:rPr>
        <w:rFonts w:ascii="Calibri" w:hAnsi="Calibri" w:eastAsia="Calibri" w:cs="Calibri"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595630</wp:posOffset>
              </wp:positionH>
              <wp:positionV relativeFrom="page">
                <wp:posOffset>791210</wp:posOffset>
              </wp:positionV>
              <wp:extent cx="6204585" cy="6350"/>
              <wp:effectExtent l="0" t="0" r="0" b="0"/>
              <wp:wrapSquare wrapText="bothSides"/>
              <wp:docPr id="11208" name="Group 11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4864" cy="6058"/>
                        <a:chOff x="0" y="0"/>
                        <a:chExt cx="6204864" cy="6058"/>
                      </a:xfrm>
                    </wpg:grpSpPr>
                    <wps:wsp>
                      <wps:cNvPr id="11209" name="Shape 11209"/>
                      <wps:cNvSpPr/>
                      <wps:spPr>
                        <a:xfrm>
                          <a:off x="0" y="0"/>
                          <a:ext cx="62048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4864">
                              <a:moveTo>
                                <a:pt x="0" y="0"/>
                              </a:moveTo>
                              <a:lnTo>
                                <a:pt x="6204864" y="0"/>
                              </a:lnTo>
                            </a:path>
                          </a:pathLst>
                        </a:custGeom>
                        <a:ln w="6058" cap="flat">
                          <a:miter lim="127000"/>
                        </a:ln>
                      </wps:spPr>
                      <wps:style>
                        <a:lnRef idx="1">
                          <a:srgbClr val="231F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6.9pt;margin-top:62.3pt;height:0.5pt;width:488.55pt;mso-position-horizontal-relative:page;mso-position-vertical-relative:page;mso-wrap-distance-bottom:0pt;mso-wrap-distance-left:9pt;mso-wrap-distance-right:9pt;mso-wrap-distance-top:0pt;z-index:251660288;mso-width-relative:page;mso-height-relative:page;" coordsize="6204864,6058" o:gfxdata="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7B3UjZAAAACwEAAA8AAAAA&#10;AAAAAQAgAAAAOAAAAGRycy9kb3ducmV2LnhtbFBLAQIUABQAAAAIAIdO4kB8PDmiNgIAAE0FAAAO&#10;AAAAAAAAAAEAIAAAAD4BAABkcnMvZTJvRG9jLnhtbFBLBQYAAAAABgAGAFkBAADmBQAAAAA=&#10;">
              <o:lock v:ext="edit" aspectratio="f"/>
              <v:shape id="Shape 11209" o:spid="_x0000_s1026" o:spt="100" style="position:absolute;left:0;top:0;height:0;width:6204864;" filled="f" stroked="t" coordsize="6204864,1" o:gfxdata="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RXWr1vwAAAN4AAAAPAAAAAAAAAAEAIAAAADgAAABkcnMvZG93bnJl&#10;di54bWxQSwECFAAUAAAACACHTuJAMy8FnjsAAAA5AAAAEAAAAAAAAAABACAAAAAkAQAAZHJzL3No&#10;YXBleG1sLnhtbFBLBQYAAAAABgAGAFsBAADOAwAAAAA=&#10;" path="m0,0l6204864,0e">
                <v:fill on="f" focussize="0,0"/>
                <v:stroke weight="0.477007874015748pt" color="#231F20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178</w:t>
    </w:r>
    <w:r>
      <w:fldChar w:fldCharType="end"/>
    </w:r>
    <w:r>
      <w:tab/>
    </w:r>
    <w:r>
      <w:t>W</w:t>
    </w:r>
    <w:r>
      <w:rPr>
        <w:sz w:val="18"/>
      </w:rPr>
      <w:t xml:space="preserve">HAT IS </w:t>
    </w:r>
    <w:r>
      <w:t>N</w:t>
    </w:r>
    <w:r>
      <w:rPr>
        <w:sz w:val="18"/>
      </w:rPr>
      <w:t>EW</w:t>
    </w:r>
    <w:r>
      <w:t>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6381"/>
    <w:multiLevelType w:val="multilevel"/>
    <w:tmpl w:val="08196381"/>
    <w:lvl w:ilvl="0" w:tentative="0">
      <w:start w:val="1"/>
      <w:numFmt w:val="bullet"/>
      <w:lvlText w:val="•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61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–"/>
      <w:lvlJc w:val="left"/>
      <w:pPr>
        <w:ind w:left="111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58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30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02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374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46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18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239F557B"/>
    <w:multiLevelType w:val="multilevel"/>
    <w:tmpl w:val="239F557B"/>
    <w:lvl w:ilvl="0" w:tentative="0">
      <w:start w:val="1"/>
      <w:numFmt w:val="bullet"/>
      <w:lvlText w:val="•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80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–"/>
      <w:lvlJc w:val="left"/>
      <w:pPr>
        <w:ind w:left="113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97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69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41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13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85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57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2CD7782A"/>
    <w:multiLevelType w:val="multilevel"/>
    <w:tmpl w:val="2CD7782A"/>
    <w:lvl w:ilvl="0" w:tentative="0">
      <w:start w:val="1"/>
      <w:numFmt w:val="bullet"/>
      <w:lvlText w:val="•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80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–"/>
      <w:lvlJc w:val="left"/>
      <w:pPr>
        <w:ind w:left="113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97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69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41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13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85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57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41D9704C"/>
    <w:multiLevelType w:val="multilevel"/>
    <w:tmpl w:val="41D9704C"/>
    <w:lvl w:ilvl="0" w:tentative="0">
      <w:start w:val="1"/>
      <w:numFmt w:val="bullet"/>
      <w:lvlText w:val="•"/>
      <w:lvlJc w:val="left"/>
      <w:pPr>
        <w:ind w:left="5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487444AE"/>
    <w:multiLevelType w:val="multilevel"/>
    <w:tmpl w:val="487444AE"/>
    <w:lvl w:ilvl="0" w:tentative="0">
      <w:start w:val="1"/>
      <w:numFmt w:val="bullet"/>
      <w:lvlText w:val="•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80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–"/>
      <w:lvlJc w:val="left"/>
      <w:pPr>
        <w:ind w:left="113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97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69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41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13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85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57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>
    <w:nsid w:val="4D8E052B"/>
    <w:multiLevelType w:val="multilevel"/>
    <w:tmpl w:val="4D8E052B"/>
    <w:lvl w:ilvl="0" w:tentative="0">
      <w:start w:val="1"/>
      <w:numFmt w:val="bullet"/>
      <w:lvlText w:val="•"/>
      <w:lvlJc w:val="left"/>
      <w:pPr>
        <w:ind w:left="5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4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1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3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>
    <w:nsid w:val="4E207477"/>
    <w:multiLevelType w:val="multilevel"/>
    <w:tmpl w:val="4E207477"/>
    <w:lvl w:ilvl="0" w:tentative="0">
      <w:start w:val="1"/>
      <w:numFmt w:val="bullet"/>
      <w:lvlText w:val="•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80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–"/>
      <w:lvlJc w:val="left"/>
      <w:pPr>
        <w:ind w:left="89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97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69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41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13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85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57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7">
    <w:nsid w:val="4F397389"/>
    <w:multiLevelType w:val="multilevel"/>
    <w:tmpl w:val="4F397389"/>
    <w:lvl w:ilvl="0" w:tentative="0">
      <w:start w:val="1"/>
      <w:numFmt w:val="bullet"/>
      <w:lvlText w:val="•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80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–"/>
      <w:lvlJc w:val="left"/>
      <w:pPr>
        <w:ind w:left="113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97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69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41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13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85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57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8">
    <w:nsid w:val="5F852B5B"/>
    <w:multiLevelType w:val="multilevel"/>
    <w:tmpl w:val="5F852B5B"/>
    <w:lvl w:ilvl="0" w:tentative="0">
      <w:start w:val="1"/>
      <w:numFmt w:val="bullet"/>
      <w:lvlText w:val="•"/>
      <w:lvlJc w:val="left"/>
      <w:pPr>
        <w:ind w:left="5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7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9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1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3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5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7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9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1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9">
    <w:nsid w:val="65BB7F68"/>
    <w:multiLevelType w:val="multilevel"/>
    <w:tmpl w:val="65BB7F68"/>
    <w:lvl w:ilvl="0" w:tentative="0">
      <w:start w:val="1"/>
      <w:numFmt w:val="bullet"/>
      <w:lvlText w:val="•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80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–"/>
      <w:lvlJc w:val="left"/>
      <w:pPr>
        <w:ind w:left="112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97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69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41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13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85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57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>
    <w:nsid w:val="7BDB46AC"/>
    <w:multiLevelType w:val="multilevel"/>
    <w:tmpl w:val="7BDB46AC"/>
    <w:lvl w:ilvl="0" w:tentative="0">
      <w:start w:val="1"/>
      <w:numFmt w:val="bullet"/>
      <w:lvlText w:val="•"/>
      <w:lvlJc w:val="left"/>
      <w:pPr>
        <w:ind w:left="5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1">
    <w:nsid w:val="7CFE7007"/>
    <w:multiLevelType w:val="multilevel"/>
    <w:tmpl w:val="7CFE7007"/>
    <w:lvl w:ilvl="0" w:tentative="0">
      <w:start w:val="1"/>
      <w:numFmt w:val="bullet"/>
      <w:lvlText w:val="•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6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95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Restart w:val="0"/>
      <w:lvlText w:val="–"/>
      <w:lvlJc w:val="left"/>
      <w:pPr>
        <w:ind w:left="113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197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269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341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13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485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ayara/Tikinet">
    <w15:presenceInfo w15:providerId="None" w15:userId="Mayara/Tikin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trackRevisions w:val="1"/>
  <w:documentProtection w:enforcement="0"/>
  <w:defaultTabStop w:val="708"/>
  <w:hyphenationZone w:val="425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56"/>
    <w:rsid w:val="005F6456"/>
    <w:rsid w:val="006B197B"/>
    <w:rsid w:val="00DE01F0"/>
    <w:rsid w:val="2BFD3BCF"/>
    <w:rsid w:val="3DFAE729"/>
    <w:rsid w:val="3FBF02E3"/>
    <w:rsid w:val="3FEAC134"/>
    <w:rsid w:val="3FFE5B77"/>
    <w:rsid w:val="46E45381"/>
    <w:rsid w:val="4EDF4166"/>
    <w:rsid w:val="537F6EB8"/>
    <w:rsid w:val="53FEBEF9"/>
    <w:rsid w:val="542B558A"/>
    <w:rsid w:val="574D9C07"/>
    <w:rsid w:val="57A4C065"/>
    <w:rsid w:val="5BB5D737"/>
    <w:rsid w:val="5E6F76D9"/>
    <w:rsid w:val="5EE73C35"/>
    <w:rsid w:val="63FD7100"/>
    <w:rsid w:val="66DA7080"/>
    <w:rsid w:val="77FFAC0A"/>
    <w:rsid w:val="7937B472"/>
    <w:rsid w:val="7ADD20FE"/>
    <w:rsid w:val="7AFB1240"/>
    <w:rsid w:val="7B938BC3"/>
    <w:rsid w:val="7BBEF018"/>
    <w:rsid w:val="7F5E2721"/>
    <w:rsid w:val="7F6E2D9B"/>
    <w:rsid w:val="7FB453F9"/>
    <w:rsid w:val="7FBB76C8"/>
    <w:rsid w:val="7FFCD748"/>
    <w:rsid w:val="7FFF35BC"/>
    <w:rsid w:val="7FFF6CC0"/>
    <w:rsid w:val="93349F12"/>
    <w:rsid w:val="9C1F8EBF"/>
    <w:rsid w:val="A7FF7779"/>
    <w:rsid w:val="B3E3C922"/>
    <w:rsid w:val="B7AB0419"/>
    <w:rsid w:val="B7C63390"/>
    <w:rsid w:val="BBDA0B97"/>
    <w:rsid w:val="BBFF6712"/>
    <w:rsid w:val="BDF7AE12"/>
    <w:rsid w:val="BE7ADAC2"/>
    <w:rsid w:val="C3FF5548"/>
    <w:rsid w:val="D0EFF29A"/>
    <w:rsid w:val="D4FAA088"/>
    <w:rsid w:val="D5FBBA62"/>
    <w:rsid w:val="D7EBCFC5"/>
    <w:rsid w:val="DADE35D2"/>
    <w:rsid w:val="DB2B5186"/>
    <w:rsid w:val="DBFF936F"/>
    <w:rsid w:val="DD4E31F6"/>
    <w:rsid w:val="DF1D693D"/>
    <w:rsid w:val="DFDC2D68"/>
    <w:rsid w:val="E54617B0"/>
    <w:rsid w:val="E7F76C50"/>
    <w:rsid w:val="EAF747A3"/>
    <w:rsid w:val="EFFEFFB4"/>
    <w:rsid w:val="F3FFAF47"/>
    <w:rsid w:val="F99F6957"/>
    <w:rsid w:val="FAF62444"/>
    <w:rsid w:val="FBFA5970"/>
    <w:rsid w:val="FCFF9F93"/>
    <w:rsid w:val="FD5753A1"/>
    <w:rsid w:val="FDAD8EC3"/>
    <w:rsid w:val="FDEED847"/>
    <w:rsid w:val="FECA8746"/>
    <w:rsid w:val="FEDF9977"/>
    <w:rsid w:val="FEF76B1F"/>
    <w:rsid w:val="FFB6C1AF"/>
    <w:rsid w:val="FFFDE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2" w:line="271" w:lineRule="auto"/>
      <w:ind w:left="401" w:right="1691" w:hanging="8"/>
      <w:jc w:val="both"/>
    </w:pPr>
    <w:rPr>
      <w:rFonts w:ascii="Times New Roman" w:hAnsi="Times New Roman" w:eastAsia="Times New Roman" w:cs="Times New Roman"/>
      <w:color w:val="231F20"/>
      <w:sz w:val="22"/>
      <w:szCs w:val="22"/>
      <w:lang w:val="pt-BR" w:eastAsia="pt-BR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278" w:line="259" w:lineRule="auto"/>
      <w:ind w:left="10" w:hanging="10"/>
      <w:outlineLvl w:val="0"/>
    </w:pPr>
    <w:rPr>
      <w:rFonts w:ascii="Times New Roman" w:hAnsi="Times New Roman" w:eastAsia="Times New Roman" w:cs="Times New Roman"/>
      <w:color w:val="010101"/>
      <w:sz w:val="18"/>
      <w:szCs w:val="22"/>
      <w:lang w:val="pt-BR" w:eastAsia="pt-BR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character" w:customStyle="1" w:styleId="6">
    <w:name w:val="Título 1 Char"/>
    <w:link w:val="2"/>
    <w:uiPriority w:val="0"/>
    <w:rPr>
      <w:rFonts w:ascii="Times New Roman" w:hAnsi="Times New Roman" w:eastAsia="Times New Roman" w:cs="Times New Roman"/>
      <w:color w:val="010101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2628</Words>
  <Characters>14192</Characters>
  <Lines>118</Lines>
  <Paragraphs>33</Paragraphs>
  <TotalTime>55</TotalTime>
  <ScaleCrop>false</ScaleCrop>
  <LinksUpToDate>false</LinksUpToDate>
  <CharactersWithSpaces>16787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2019-10-08T17:01:00Z</dcterms:created>
  <dc:creator>Tinn-R Team</dc:creator>
  <cp:lastModifiedBy>Mayara/Tikinet</cp:lastModifiedBy>
  <dcterms:modified xsi:type="dcterms:W3CDTF">2019-10-09T18:39:05Z</dcterms:modified>
  <dc:title>User guide - Tinn-R Team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